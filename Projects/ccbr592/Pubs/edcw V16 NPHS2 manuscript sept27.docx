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B19" w:rsidRPr="00EB467F" w:rsidRDefault="00D37FF6" w:rsidP="005610E3">
      <w:pPr>
        <w:spacing w:line="480" w:lineRule="auto"/>
        <w:rPr>
          <w:b/>
          <w:color w:val="000000"/>
        </w:rPr>
      </w:pPr>
      <w:r>
        <w:rPr>
          <w:b/>
          <w:i/>
          <w:color w:val="000000"/>
        </w:rPr>
        <w:t>NPHS2</w:t>
      </w:r>
      <w:r w:rsidR="008B1B19" w:rsidRPr="00EB467F">
        <w:rPr>
          <w:b/>
          <w:color w:val="000000"/>
        </w:rPr>
        <w:t xml:space="preserve"> </w:t>
      </w:r>
      <w:r w:rsidR="008B1B19" w:rsidRPr="00EB467F">
        <w:rPr>
          <w:b/>
        </w:rPr>
        <w:t xml:space="preserve">V260E </w:t>
      </w:r>
      <w:proofErr w:type="spellStart"/>
      <w:r w:rsidR="008B1B19" w:rsidRPr="00EB467F">
        <w:rPr>
          <w:b/>
        </w:rPr>
        <w:t>homozygosity</w:t>
      </w:r>
      <w:proofErr w:type="spellEnd"/>
      <w:r w:rsidR="008B1B19" w:rsidRPr="00EB467F">
        <w:rPr>
          <w:b/>
          <w:color w:val="000000"/>
        </w:rPr>
        <w:t xml:space="preserve"> is a </w:t>
      </w:r>
      <w:r w:rsidR="00B85F70">
        <w:rPr>
          <w:b/>
          <w:color w:val="000000"/>
        </w:rPr>
        <w:t>frequent</w:t>
      </w:r>
      <w:r w:rsidR="008B1B19" w:rsidRPr="00EB467F">
        <w:rPr>
          <w:b/>
          <w:color w:val="000000"/>
        </w:rPr>
        <w:t xml:space="preserve"> cause of sporadic steroid resistant </w:t>
      </w:r>
      <w:proofErr w:type="spellStart"/>
      <w:r w:rsidR="008B1B19" w:rsidRPr="00EB467F">
        <w:rPr>
          <w:b/>
          <w:color w:val="000000"/>
        </w:rPr>
        <w:t>nephrotic</w:t>
      </w:r>
      <w:proofErr w:type="spellEnd"/>
      <w:r w:rsidR="008B1B19" w:rsidRPr="00EB467F">
        <w:rPr>
          <w:b/>
          <w:color w:val="000000"/>
        </w:rPr>
        <w:t xml:space="preserve"> syndrome in </w:t>
      </w:r>
      <w:r w:rsidR="00B85F70">
        <w:rPr>
          <w:b/>
          <w:color w:val="000000"/>
        </w:rPr>
        <w:t>Black</w:t>
      </w:r>
      <w:r w:rsidR="008B1B19" w:rsidRPr="00EB467F">
        <w:rPr>
          <w:b/>
          <w:color w:val="000000"/>
        </w:rPr>
        <w:t xml:space="preserve"> South African children</w:t>
      </w:r>
    </w:p>
    <w:p w:rsidR="008717E8" w:rsidRDefault="00DD691A" w:rsidP="005610E3">
      <w:pPr>
        <w:spacing w:line="480" w:lineRule="auto"/>
        <w:rPr>
          <w:color w:val="000000"/>
        </w:rPr>
      </w:pPr>
      <w:r w:rsidRPr="00DD691A">
        <w:rPr>
          <w:color w:val="000000"/>
          <w:vertAlign w:val="superscript"/>
        </w:rPr>
        <w:t>1</w:t>
      </w:r>
      <w:r w:rsidR="008B1B19" w:rsidRPr="00EB467F">
        <w:rPr>
          <w:color w:val="000000"/>
        </w:rPr>
        <w:t>K</w:t>
      </w:r>
      <w:r w:rsidR="00180984">
        <w:rPr>
          <w:color w:val="000000"/>
        </w:rPr>
        <w:t>areshma</w:t>
      </w:r>
      <w:r w:rsidR="008B1B19" w:rsidRPr="00EB467F">
        <w:rPr>
          <w:color w:val="000000"/>
        </w:rPr>
        <w:t xml:space="preserve"> </w:t>
      </w:r>
      <w:proofErr w:type="spellStart"/>
      <w:r w:rsidR="008B1B19" w:rsidRPr="00EB467F">
        <w:rPr>
          <w:color w:val="000000"/>
        </w:rPr>
        <w:t>Asharam</w:t>
      </w:r>
      <w:proofErr w:type="spellEnd"/>
      <w:r w:rsidR="008B1B19" w:rsidRPr="00EB467F">
        <w:rPr>
          <w:color w:val="000000"/>
        </w:rPr>
        <w:t xml:space="preserve">, </w:t>
      </w:r>
      <w:r w:rsidRPr="00DD691A">
        <w:rPr>
          <w:color w:val="000000"/>
          <w:vertAlign w:val="superscript"/>
        </w:rPr>
        <w:t>1</w:t>
      </w:r>
      <w:r w:rsidR="008B1B19" w:rsidRPr="00EB467F">
        <w:rPr>
          <w:color w:val="000000"/>
        </w:rPr>
        <w:t>R</w:t>
      </w:r>
      <w:r w:rsidR="00BA53FD">
        <w:rPr>
          <w:color w:val="000000"/>
        </w:rPr>
        <w:t>aje</w:t>
      </w:r>
      <w:r w:rsidR="00180984">
        <w:rPr>
          <w:color w:val="000000"/>
        </w:rPr>
        <w:t>ndra</w:t>
      </w:r>
      <w:r w:rsidR="008B1B19" w:rsidRPr="00EB467F">
        <w:rPr>
          <w:color w:val="000000"/>
        </w:rPr>
        <w:t xml:space="preserve"> Bhimma</w:t>
      </w:r>
      <w:r w:rsidR="00BA53FD">
        <w:rPr>
          <w:color w:val="000000"/>
        </w:rPr>
        <w:t>1</w:t>
      </w:r>
      <w:r w:rsidR="008B1B19" w:rsidRPr="00EB467F">
        <w:rPr>
          <w:color w:val="000000"/>
        </w:rPr>
        <w:t xml:space="preserve">, </w:t>
      </w:r>
      <w:r w:rsidR="00FA5ABD" w:rsidRPr="00FA5ABD">
        <w:rPr>
          <w:color w:val="000000"/>
          <w:vertAlign w:val="superscript"/>
        </w:rPr>
        <w:t>1</w:t>
      </w:r>
      <w:r w:rsidR="00FA5ABD">
        <w:rPr>
          <w:color w:val="000000"/>
        </w:rPr>
        <w:t>Hoosan M Coovadia</w:t>
      </w:r>
      <w:proofErr w:type="gramStart"/>
      <w:r w:rsidR="00FA5ABD">
        <w:rPr>
          <w:color w:val="000000"/>
        </w:rPr>
        <w:t>,</w:t>
      </w:r>
      <w:r w:rsidRPr="00DD691A">
        <w:rPr>
          <w:color w:val="000000"/>
          <w:vertAlign w:val="superscript"/>
        </w:rPr>
        <w:t>1</w:t>
      </w:r>
      <w:r w:rsidR="008B1B19" w:rsidRPr="00E81085">
        <w:t>W</w:t>
      </w:r>
      <w:r w:rsidR="00180984">
        <w:t>enkosi</w:t>
      </w:r>
      <w:proofErr w:type="gramEnd"/>
      <w:r w:rsidR="00180984">
        <w:t xml:space="preserve"> </w:t>
      </w:r>
      <w:r w:rsidR="00E81085" w:rsidRPr="00E81085">
        <w:t>P</w:t>
      </w:r>
      <w:r w:rsidR="008B1B19" w:rsidRPr="00EB467F">
        <w:t xml:space="preserve"> </w:t>
      </w:r>
      <w:proofErr w:type="spellStart"/>
      <w:r w:rsidR="008B1B19" w:rsidRPr="00EB467F">
        <w:t>Qulu</w:t>
      </w:r>
      <w:proofErr w:type="spellEnd"/>
      <w:r w:rsidR="008B1B19" w:rsidRPr="00EB467F">
        <w:t xml:space="preserve">, </w:t>
      </w:r>
      <w:r w:rsidRPr="00DD691A">
        <w:rPr>
          <w:color w:val="000000"/>
          <w:vertAlign w:val="superscript"/>
        </w:rPr>
        <w:t>1</w:t>
      </w:r>
      <w:r w:rsidR="00180984">
        <w:t>T</w:t>
      </w:r>
      <w:r w:rsidR="00BA53FD">
        <w:t>hajasvarie</w:t>
      </w:r>
      <w:r w:rsidR="008B1B19" w:rsidRPr="00EB467F">
        <w:t xml:space="preserve"> </w:t>
      </w:r>
      <w:proofErr w:type="spellStart"/>
      <w:r w:rsidR="008B1B19" w:rsidRPr="00EB467F">
        <w:t>Naicker</w:t>
      </w:r>
      <w:proofErr w:type="spellEnd"/>
      <w:r w:rsidR="008B1B19" w:rsidRPr="00EB467F">
        <w:t>,</w:t>
      </w:r>
      <w:r w:rsidR="009370FD" w:rsidRPr="00EB467F">
        <w:t xml:space="preserve"> </w:t>
      </w:r>
      <w:r w:rsidRPr="00FA5ABD">
        <w:rPr>
          <w:vertAlign w:val="superscript"/>
        </w:rPr>
        <w:t>2</w:t>
      </w:r>
      <w:r w:rsidR="00C351CA" w:rsidRPr="00FA5ABD">
        <w:rPr>
          <w:color w:val="000000"/>
        </w:rPr>
        <w:t>V</w:t>
      </w:r>
      <w:r w:rsidRPr="00FA5ABD">
        <w:rPr>
          <w:color w:val="000000"/>
        </w:rPr>
        <w:t>ictor</w:t>
      </w:r>
      <w:r w:rsidR="00C351CA" w:rsidRPr="00EB467F">
        <w:rPr>
          <w:color w:val="000000"/>
        </w:rPr>
        <w:t xml:space="preserve"> David,</w:t>
      </w:r>
      <w:r w:rsidR="00FA3B4E">
        <w:rPr>
          <w:color w:val="000000"/>
        </w:rPr>
        <w:t xml:space="preserve"> </w:t>
      </w:r>
      <w:r w:rsidR="00FA3B4E">
        <w:rPr>
          <w:color w:val="000000"/>
          <w:vertAlign w:val="superscript"/>
        </w:rPr>
        <w:t>3</w:t>
      </w:r>
      <w:r w:rsidR="00FA3B4E">
        <w:rPr>
          <w:color w:val="000000"/>
        </w:rPr>
        <w:t>Randall Johnson,</w:t>
      </w:r>
      <w:r w:rsidR="00C351CA" w:rsidRPr="00EB467F">
        <w:rPr>
          <w:color w:val="000000"/>
        </w:rPr>
        <w:t xml:space="preserve"> </w:t>
      </w:r>
      <w:r w:rsidR="00FA3B4E">
        <w:rPr>
          <w:color w:val="000000"/>
          <w:vertAlign w:val="superscript"/>
        </w:rPr>
        <w:t>4</w:t>
      </w:r>
      <w:r w:rsidR="00E81085">
        <w:t>S</w:t>
      </w:r>
      <w:r>
        <w:t>ophie</w:t>
      </w:r>
      <w:r w:rsidR="009370FD" w:rsidRPr="00EB467F">
        <w:t xml:space="preserve"> </w:t>
      </w:r>
      <w:proofErr w:type="spellStart"/>
      <w:r w:rsidR="009370FD" w:rsidRPr="00EB467F">
        <w:t>Limou</w:t>
      </w:r>
      <w:proofErr w:type="spellEnd"/>
      <w:r w:rsidR="008B1B19" w:rsidRPr="00EB467F">
        <w:t xml:space="preserve">, </w:t>
      </w:r>
      <w:r w:rsidR="00FA3B4E">
        <w:rPr>
          <w:color w:val="000000"/>
          <w:vertAlign w:val="superscript"/>
        </w:rPr>
        <w:t>4</w:t>
      </w:r>
      <w:r w:rsidR="00E81085">
        <w:t>E</w:t>
      </w:r>
      <w:r>
        <w:t>lizabeth</w:t>
      </w:r>
      <w:r w:rsidR="008B1B19" w:rsidRPr="00EB467F">
        <w:t xml:space="preserve"> </w:t>
      </w:r>
      <w:proofErr w:type="spellStart"/>
      <w:r w:rsidR="008B1B19" w:rsidRPr="00EB467F">
        <w:t>Binns</w:t>
      </w:r>
      <w:proofErr w:type="spellEnd"/>
      <w:r w:rsidR="008B1B19" w:rsidRPr="00EB467F">
        <w:t xml:space="preserve">-Roemer, </w:t>
      </w:r>
      <w:r w:rsidR="00FA3B4E">
        <w:rPr>
          <w:vertAlign w:val="superscript"/>
        </w:rPr>
        <w:t>5</w:t>
      </w:r>
      <w:r w:rsidR="008B1B19" w:rsidRPr="00EB467F">
        <w:rPr>
          <w:color w:val="000000"/>
        </w:rPr>
        <w:t>J</w:t>
      </w:r>
      <w:r>
        <w:rPr>
          <w:color w:val="000000"/>
        </w:rPr>
        <w:t xml:space="preserve">effrey </w:t>
      </w:r>
      <w:r w:rsidR="008B1B19" w:rsidRPr="00EB467F">
        <w:rPr>
          <w:color w:val="000000"/>
        </w:rPr>
        <w:t>B Kopp</w:t>
      </w:r>
      <w:r w:rsidR="008B1B19" w:rsidRPr="00EB467F">
        <w:t>,</w:t>
      </w:r>
      <w:r w:rsidR="008B1B19" w:rsidRPr="00EB467F">
        <w:rPr>
          <w:color w:val="000000"/>
        </w:rPr>
        <w:t xml:space="preserve"> </w:t>
      </w:r>
      <w:r w:rsidR="00FA3B4E">
        <w:rPr>
          <w:vertAlign w:val="superscript"/>
        </w:rPr>
        <w:t>3</w:t>
      </w:r>
      <w:r w:rsidR="008B1B19" w:rsidRPr="00EB467F">
        <w:rPr>
          <w:color w:val="000000"/>
        </w:rPr>
        <w:t>G</w:t>
      </w:r>
      <w:r w:rsidR="00D66F91">
        <w:rPr>
          <w:color w:val="000000"/>
        </w:rPr>
        <w:t xml:space="preserve">eorge </w:t>
      </w:r>
      <w:r w:rsidR="008B1B19" w:rsidRPr="00EB467F">
        <w:rPr>
          <w:color w:val="000000"/>
        </w:rPr>
        <w:t xml:space="preserve">W Nelson, </w:t>
      </w:r>
      <w:r w:rsidR="00FA3B4E">
        <w:rPr>
          <w:vertAlign w:val="superscript"/>
        </w:rPr>
        <w:t>4</w:t>
      </w:r>
      <w:r w:rsidR="008B1B19" w:rsidRPr="00EB467F">
        <w:rPr>
          <w:color w:val="000000"/>
        </w:rPr>
        <w:t>C</w:t>
      </w:r>
      <w:r w:rsidR="00D66F91">
        <w:rPr>
          <w:color w:val="000000"/>
        </w:rPr>
        <w:t xml:space="preserve">heryl </w:t>
      </w:r>
      <w:r w:rsidR="008B1B19" w:rsidRPr="00EB467F">
        <w:rPr>
          <w:color w:val="000000"/>
        </w:rPr>
        <w:t xml:space="preserve">A Winkler*. </w:t>
      </w:r>
    </w:p>
    <w:p w:rsidR="008717E8" w:rsidRDefault="008717E8" w:rsidP="005610E3">
      <w:pPr>
        <w:spacing w:line="480" w:lineRule="auto"/>
        <w:rPr>
          <w:color w:val="000000"/>
        </w:rPr>
      </w:pPr>
      <w:r>
        <w:rPr>
          <w:color w:val="000000"/>
        </w:rPr>
        <w:t>Author Affiliations:</w:t>
      </w:r>
    </w:p>
    <w:p w:rsidR="008B1B19" w:rsidRPr="00EB467F" w:rsidRDefault="008B1B19" w:rsidP="005610E3">
      <w:pPr>
        <w:spacing w:line="480" w:lineRule="auto"/>
      </w:pPr>
      <w:r w:rsidRPr="00EB467F">
        <w:rPr>
          <w:vertAlign w:val="superscript"/>
        </w:rPr>
        <w:t>1</w:t>
      </w:r>
      <w:r w:rsidRPr="00EB467F">
        <w:t>University of KwaZulu-Natal,</w:t>
      </w:r>
      <w:r w:rsidR="007B52CB">
        <w:t xml:space="preserve"> Durban, SA; </w:t>
      </w:r>
      <w:r w:rsidR="007B52CB" w:rsidRPr="008717E8">
        <w:rPr>
          <w:vertAlign w:val="superscript"/>
        </w:rPr>
        <w:t>2</w:t>
      </w:r>
      <w:r w:rsidR="008717E8" w:rsidRPr="008717E8">
        <w:t>Basic Research</w:t>
      </w:r>
      <w:r w:rsidR="008717E8">
        <w:t xml:space="preserve"> Laboratory, Center for Cancer Research, National Cancer Institute, Frederick, MD, USA; </w:t>
      </w:r>
      <w:r w:rsidR="007B52CB">
        <w:rPr>
          <w:vertAlign w:val="superscript"/>
        </w:rPr>
        <w:t>3</w:t>
      </w:r>
      <w:r w:rsidR="007B52CB">
        <w:t xml:space="preserve">Basic Science Laboratory, </w:t>
      </w:r>
      <w:r w:rsidR="008717E8">
        <w:t xml:space="preserve">Center for Cancer Research, </w:t>
      </w:r>
      <w:r w:rsidR="00246D0D">
        <w:rPr>
          <w:vertAlign w:val="superscript"/>
        </w:rPr>
        <w:t>3</w:t>
      </w:r>
      <w:r w:rsidR="00246D0D">
        <w:t>Basic Science Program/Center for Cancer Research Genetics Core Bioinformatics Group</w:t>
      </w:r>
      <w:r w:rsidR="00246D0D" w:rsidRPr="00EB467F">
        <w:t xml:space="preserve">, </w:t>
      </w:r>
      <w:proofErr w:type="spellStart"/>
      <w:r w:rsidR="00246D0D" w:rsidRPr="00EB467F">
        <w:t>Leidos</w:t>
      </w:r>
      <w:proofErr w:type="spellEnd"/>
      <w:r w:rsidR="00246D0D" w:rsidRPr="00EB467F">
        <w:t xml:space="preserve"> Biomedical, </w:t>
      </w:r>
      <w:r w:rsidR="00246D0D">
        <w:t xml:space="preserve">Frederick National Laboratory, Frederick, MD, USA, </w:t>
      </w:r>
      <w:r w:rsidR="00246D0D" w:rsidRPr="00246D0D">
        <w:rPr>
          <w:vertAlign w:val="superscript"/>
        </w:rPr>
        <w:t>4</w:t>
      </w:r>
      <w:r w:rsidR="007B52CB">
        <w:t>National Cancer Institute</w:t>
      </w:r>
      <w:r w:rsidRPr="00EB467F">
        <w:t xml:space="preserve">, </w:t>
      </w:r>
      <w:proofErr w:type="spellStart"/>
      <w:r w:rsidR="009370FD" w:rsidRPr="00EB467F">
        <w:t>Leidos</w:t>
      </w:r>
      <w:proofErr w:type="spellEnd"/>
      <w:r w:rsidR="009370FD" w:rsidRPr="00EB467F">
        <w:t xml:space="preserve"> Biomedical</w:t>
      </w:r>
      <w:r w:rsidRPr="00EB467F">
        <w:t xml:space="preserve">, </w:t>
      </w:r>
      <w:r w:rsidR="007B52CB">
        <w:t xml:space="preserve">Frederick National Laboratory, Frederick, MD, USA; </w:t>
      </w:r>
      <w:r w:rsidR="00CE1CA0">
        <w:rPr>
          <w:vertAlign w:val="superscript"/>
        </w:rPr>
        <w:t>5</w:t>
      </w:r>
      <w:r w:rsidR="008717E8">
        <w:rPr>
          <w:vertAlign w:val="superscript"/>
        </w:rPr>
        <w:t xml:space="preserve"> </w:t>
      </w:r>
      <w:r w:rsidR="008717E8">
        <w:t>Kidney Disease Branch, National Institute of Diabetes and Digestive Diseases, Bethesda, MD, USA</w:t>
      </w:r>
      <w:r w:rsidR="008845C6">
        <w:t xml:space="preserve">; </w:t>
      </w:r>
    </w:p>
    <w:p w:rsidR="008B1B19" w:rsidRDefault="008B1B19" w:rsidP="005610E3">
      <w:pPr>
        <w:spacing w:line="480" w:lineRule="auto"/>
      </w:pPr>
      <w:r w:rsidRPr="00EB467F">
        <w:t>*Corresponding author</w:t>
      </w:r>
    </w:p>
    <w:p w:rsidR="008717E8" w:rsidRPr="00EB467F" w:rsidRDefault="008717E8" w:rsidP="005610E3">
      <w:pPr>
        <w:spacing w:line="480" w:lineRule="auto"/>
      </w:pPr>
      <w:r>
        <w:t xml:space="preserve">Cheryl A. Winkler, PhD, </w:t>
      </w:r>
      <w:r w:rsidR="002532AF">
        <w:t>Building 560, Frederick National Laboratory, Frederick, MD 21702, USA; Phone: 301-846-5747; email: winklerc@mail.nih.gov</w:t>
      </w:r>
    </w:p>
    <w:p w:rsidR="008B1B19" w:rsidRPr="00EB467F" w:rsidRDefault="008B1B19" w:rsidP="005610E3">
      <w:pPr>
        <w:spacing w:line="480" w:lineRule="auto"/>
        <w:rPr>
          <w:b/>
        </w:rPr>
      </w:pPr>
      <w:r w:rsidRPr="00EB467F">
        <w:rPr>
          <w:b/>
        </w:rPr>
        <w:t xml:space="preserve">Abstract: Word count </w:t>
      </w:r>
      <w:r w:rsidR="005C29FD">
        <w:rPr>
          <w:b/>
        </w:rPr>
        <w:t>30</w:t>
      </w:r>
      <w:r w:rsidR="00A10DF0">
        <w:rPr>
          <w:b/>
        </w:rPr>
        <w:t>5</w:t>
      </w:r>
      <w:r w:rsidRPr="00EB467F">
        <w:rPr>
          <w:b/>
        </w:rPr>
        <w:t xml:space="preserve"> (Lancet 300)</w:t>
      </w:r>
    </w:p>
    <w:p w:rsidR="008B1B19" w:rsidRPr="00EB467F" w:rsidRDefault="008B1B19" w:rsidP="005610E3">
      <w:pPr>
        <w:spacing w:line="480" w:lineRule="auto"/>
        <w:rPr>
          <w:b/>
        </w:rPr>
      </w:pPr>
      <w:r w:rsidRPr="00EB467F">
        <w:rPr>
          <w:b/>
        </w:rPr>
        <w:t>Background</w:t>
      </w:r>
    </w:p>
    <w:p w:rsidR="00F64915" w:rsidRDefault="00B85F70" w:rsidP="005610E3">
      <w:pPr>
        <w:spacing w:line="480" w:lineRule="auto"/>
        <w:rPr>
          <w:b/>
        </w:rPr>
      </w:pPr>
      <w:r>
        <w:t>Black</w:t>
      </w:r>
      <w:r w:rsidR="008B1B19" w:rsidRPr="00EB467F">
        <w:t xml:space="preserve"> children in southern Africa with </w:t>
      </w:r>
      <w:proofErr w:type="spellStart"/>
      <w:r w:rsidR="008B1B19" w:rsidRPr="00EB467F">
        <w:t>nephrotic</w:t>
      </w:r>
      <w:proofErr w:type="spellEnd"/>
      <w:r w:rsidR="008B1B19" w:rsidRPr="00EB467F">
        <w:t xml:space="preserve"> syndrome (NS) have higher prevalence of steroid resistant (SR) NS due to focal segmental </w:t>
      </w:r>
      <w:proofErr w:type="spellStart"/>
      <w:r w:rsidR="008B1B19" w:rsidRPr="00EB467F">
        <w:t>glomerulosclerosis</w:t>
      </w:r>
      <w:proofErr w:type="spellEnd"/>
      <w:r w:rsidR="008B1B19" w:rsidRPr="00EB467F">
        <w:t xml:space="preserve"> (FSGS) than Indian or </w:t>
      </w:r>
      <w:r>
        <w:t>White</w:t>
      </w:r>
      <w:r w:rsidR="008B1B19" w:rsidRPr="00EB467F">
        <w:t xml:space="preserve"> children. </w:t>
      </w:r>
      <w:r w:rsidR="00F92C52">
        <w:t xml:space="preserve"> Renal risk variants in </w:t>
      </w:r>
      <w:r w:rsidR="00F92C52" w:rsidRPr="00FA5ABD">
        <w:rPr>
          <w:i/>
        </w:rPr>
        <w:t>APOL1</w:t>
      </w:r>
      <w:r w:rsidR="00F92C52">
        <w:t xml:space="preserve"> and homozygous mutations in NPHS2 are frequently identified in children with FSGS. </w:t>
      </w:r>
      <w:r w:rsidR="008B1B19" w:rsidRPr="00EB467F">
        <w:t xml:space="preserve">To determine if variants in </w:t>
      </w:r>
      <w:r w:rsidR="008B1B19" w:rsidRPr="00EB467F">
        <w:rPr>
          <w:i/>
        </w:rPr>
        <w:lastRenderedPageBreak/>
        <w:t>APOL1</w:t>
      </w:r>
      <w:r w:rsidR="008B1B19" w:rsidRPr="00EB467F">
        <w:t xml:space="preserve"> or </w:t>
      </w:r>
      <w:r w:rsidR="00D37FF6">
        <w:rPr>
          <w:i/>
        </w:rPr>
        <w:t>NPHS2</w:t>
      </w:r>
      <w:r w:rsidR="008B1B19" w:rsidRPr="00EB467F">
        <w:t xml:space="preserve"> contributed to disparities in steroid response and FSGS histology, we investigated </w:t>
      </w:r>
      <w:r w:rsidR="00A10DF0">
        <w:t>unrelated</w:t>
      </w:r>
      <w:r w:rsidR="00F92C52">
        <w:t xml:space="preserve"> </w:t>
      </w:r>
      <w:r w:rsidR="008B1B19" w:rsidRPr="00EB467F">
        <w:t xml:space="preserve">children with sporadic NS. </w:t>
      </w:r>
    </w:p>
    <w:p w:rsidR="008B1B19" w:rsidRPr="00EB467F" w:rsidRDefault="008B1B19" w:rsidP="005610E3">
      <w:pPr>
        <w:spacing w:line="480" w:lineRule="auto"/>
        <w:rPr>
          <w:b/>
        </w:rPr>
      </w:pPr>
      <w:r w:rsidRPr="00EB467F">
        <w:rPr>
          <w:b/>
        </w:rPr>
        <w:t>Methods</w:t>
      </w:r>
    </w:p>
    <w:p w:rsidR="008B1B19" w:rsidRPr="00EB467F" w:rsidRDefault="008B1B19" w:rsidP="005610E3">
      <w:pPr>
        <w:spacing w:line="480" w:lineRule="auto"/>
      </w:pPr>
      <w:r w:rsidRPr="00EB467F">
        <w:t xml:space="preserve">Indian and </w:t>
      </w:r>
      <w:r w:rsidR="00B85F70">
        <w:t>Black</w:t>
      </w:r>
      <w:r w:rsidRPr="00EB467F">
        <w:t xml:space="preserve"> children with </w:t>
      </w:r>
      <w:r w:rsidR="0026771F">
        <w:t>NS</w:t>
      </w:r>
      <w:r w:rsidRPr="00EB467F">
        <w:t xml:space="preserve"> (n=79) were enrolled from two tertiary hospitals in KwaZulu-Natal, South Africa; only SRNS children underwent</w:t>
      </w:r>
      <w:r w:rsidR="00F64915">
        <w:t xml:space="preserve"> kidney biopsy.</w:t>
      </w:r>
      <w:r w:rsidRPr="00EB467F">
        <w:t xml:space="preserve"> DNA was available</w:t>
      </w:r>
      <w:r w:rsidR="00F92C52">
        <w:t xml:space="preserve"> for sequencing of NPHS2</w:t>
      </w:r>
      <w:r w:rsidRPr="00EB467F">
        <w:t xml:space="preserve"> for 65 NS cases and 107 ethnicity-matched controls.  A replication group comprised </w:t>
      </w:r>
      <w:r w:rsidR="00BD6E14">
        <w:t xml:space="preserve">Black </w:t>
      </w:r>
      <w:r w:rsidRPr="00EB467F">
        <w:t>SR-FSGS</w:t>
      </w:r>
      <w:r w:rsidR="00BD6E14">
        <w:t xml:space="preserve"> (n=20) cases</w:t>
      </w:r>
      <w:r w:rsidRPr="00EB467F">
        <w:t xml:space="preserve"> and age-matched controls</w:t>
      </w:r>
      <w:r w:rsidR="00BD6E14">
        <w:t xml:space="preserve"> (n=19)</w:t>
      </w:r>
      <w:r w:rsidRPr="00EB467F">
        <w:t xml:space="preserve">. </w:t>
      </w:r>
    </w:p>
    <w:p w:rsidR="008B1B19" w:rsidRPr="00EB467F" w:rsidRDefault="008B1B19" w:rsidP="005610E3">
      <w:pPr>
        <w:spacing w:line="480" w:lineRule="auto"/>
        <w:rPr>
          <w:b/>
        </w:rPr>
      </w:pPr>
      <w:r w:rsidRPr="00EB467F">
        <w:rPr>
          <w:b/>
        </w:rPr>
        <w:t>Findings</w:t>
      </w:r>
    </w:p>
    <w:p w:rsidR="001D29E0" w:rsidRPr="001D29E0" w:rsidRDefault="008B1B19" w:rsidP="001D29E0">
      <w:pPr>
        <w:spacing w:line="480" w:lineRule="auto"/>
      </w:pPr>
      <w:r w:rsidRPr="00EB467F">
        <w:t xml:space="preserve">55% of Indian and 97.4% of </w:t>
      </w:r>
      <w:r w:rsidR="00B85F70">
        <w:t>Black</w:t>
      </w:r>
      <w:r w:rsidRPr="00EB467F">
        <w:t xml:space="preserve"> children </w:t>
      </w:r>
      <w:r w:rsidR="001D29E0" w:rsidRPr="001D29E0">
        <w:annotationRef/>
      </w:r>
      <w:r w:rsidR="001D29E0">
        <w:t>w</w:t>
      </w:r>
      <w:r w:rsidR="001D29E0" w:rsidRPr="001D29E0">
        <w:t>ith NS were steroid resistant</w:t>
      </w:r>
    </w:p>
    <w:p w:rsidR="008B1B19" w:rsidRPr="00EB467F" w:rsidRDefault="001D29E0" w:rsidP="001D29E0">
      <w:pPr>
        <w:spacing w:line="480" w:lineRule="auto"/>
      </w:pPr>
      <w:r w:rsidRPr="001D29E0" w:rsidDel="001D29E0">
        <w:t xml:space="preserve"> </w:t>
      </w:r>
      <w:r w:rsidR="008B1B19" w:rsidRPr="00EB467F">
        <w:t>(</w:t>
      </w:r>
      <w:proofErr w:type="gramStart"/>
      <w:r w:rsidR="008B1B19" w:rsidRPr="00EB467F">
        <w:t>p</w:t>
      </w:r>
      <w:proofErr w:type="gramEnd"/>
      <w:r w:rsidR="008B1B19" w:rsidRPr="00EB467F">
        <w:t>&lt;10</w:t>
      </w:r>
      <w:r w:rsidR="008B1B19" w:rsidRPr="00EB467F">
        <w:rPr>
          <w:vertAlign w:val="superscript"/>
        </w:rPr>
        <w:t>-5</w:t>
      </w:r>
      <w:r w:rsidR="008B1B19" w:rsidRPr="00EB467F">
        <w:t xml:space="preserve">); FSGS was diagnosed in 72.7% Indian and 81.6% </w:t>
      </w:r>
      <w:r w:rsidR="00B85F70">
        <w:t>Black</w:t>
      </w:r>
      <w:r w:rsidR="008B1B19" w:rsidRPr="00EB467F">
        <w:t xml:space="preserve"> children with SRNS (p=0.5). </w:t>
      </w:r>
      <w:proofErr w:type="spellStart"/>
      <w:r w:rsidR="008B1B19" w:rsidRPr="00EB467F">
        <w:t>Homozygosity</w:t>
      </w:r>
      <w:proofErr w:type="spellEnd"/>
      <w:r w:rsidR="008B1B19" w:rsidRPr="00EB467F">
        <w:t xml:space="preserve"> for the </w:t>
      </w:r>
      <w:r w:rsidR="00D37FF6">
        <w:rPr>
          <w:i/>
        </w:rPr>
        <w:t>NPHS2</w:t>
      </w:r>
      <w:r w:rsidR="008B1B19" w:rsidRPr="00EB467F">
        <w:t xml:space="preserve"> V260E was identified in 8/30 (26.7%) of SRNS </w:t>
      </w:r>
      <w:r w:rsidR="00B85F70">
        <w:t>Black</w:t>
      </w:r>
      <w:r w:rsidR="008B1B19" w:rsidRPr="00EB467F">
        <w:t xml:space="preserve"> children</w:t>
      </w:r>
      <w:r w:rsidR="00573E21">
        <w:t xml:space="preserve">, all of whom had </w:t>
      </w:r>
      <w:r w:rsidR="00F56487">
        <w:t>biopsy-proven FSGS</w:t>
      </w:r>
      <w:r w:rsidR="008B1B19" w:rsidRPr="00EB467F">
        <w:t xml:space="preserve">. </w:t>
      </w:r>
      <w:r w:rsidR="008B1B19" w:rsidRPr="00FA3B4E">
        <w:rPr>
          <w:i/>
        </w:rPr>
        <w:t>NPHS</w:t>
      </w:r>
      <w:r w:rsidR="00FA3B4E" w:rsidRPr="00FA3B4E">
        <w:rPr>
          <w:i/>
        </w:rPr>
        <w:t>2</w:t>
      </w:r>
      <w:r w:rsidR="008B1B19" w:rsidRPr="00EB467F">
        <w:t xml:space="preserve"> V260E </w:t>
      </w:r>
      <w:proofErr w:type="spellStart"/>
      <w:r w:rsidR="008B1B19" w:rsidRPr="00EB467F">
        <w:t>homozygosity</w:t>
      </w:r>
      <w:proofErr w:type="spellEnd"/>
      <w:r w:rsidR="008B1B19" w:rsidRPr="00EB467F">
        <w:t xml:space="preserve"> was replicated in 6/20 (30%) children with SRNS/FSGS. No </w:t>
      </w:r>
      <w:r w:rsidR="00F64915">
        <w:t>steroid sensitive</w:t>
      </w:r>
      <w:r w:rsidR="00A14FD0">
        <w:t xml:space="preserve"> (SS)</w:t>
      </w:r>
      <w:r w:rsidR="008B1B19" w:rsidRPr="00EB467F">
        <w:t xml:space="preserve"> case</w:t>
      </w:r>
      <w:r w:rsidR="00F64915">
        <w:t>s of NS</w:t>
      </w:r>
      <w:r w:rsidR="008B1B19" w:rsidRPr="00EB467F">
        <w:t xml:space="preserve"> or Indian SRNS case</w:t>
      </w:r>
      <w:r w:rsidR="00F64915">
        <w:t>s</w:t>
      </w:r>
      <w:r w:rsidR="008B1B19" w:rsidRPr="00EB467F">
        <w:t xml:space="preserve"> or control</w:t>
      </w:r>
      <w:r w:rsidR="00F64915">
        <w:t>s</w:t>
      </w:r>
      <w:r w:rsidR="008B1B19" w:rsidRPr="00EB467F">
        <w:t xml:space="preserve"> carried V260E; 1 </w:t>
      </w:r>
      <w:r w:rsidR="00B85F70">
        <w:t>Black</w:t>
      </w:r>
      <w:r w:rsidR="008B1B19" w:rsidRPr="00EB467F">
        <w:t xml:space="preserve"> normal donor was heterozygous for V260E. Analysis of shared haplotypes inherited from individual subjects’ two parents excluded a </w:t>
      </w:r>
      <w:r w:rsidR="0011655E">
        <w:t>single</w:t>
      </w:r>
      <w:r w:rsidR="0011655E" w:rsidRPr="00EB467F">
        <w:t xml:space="preserve"> </w:t>
      </w:r>
      <w:r w:rsidR="008B1B19" w:rsidRPr="00EB467F">
        <w:t xml:space="preserve">common ancestor within </w:t>
      </w:r>
      <w:r w:rsidR="00032379" w:rsidRPr="00EB467F">
        <w:t>20</w:t>
      </w:r>
      <w:r w:rsidR="008B1B19" w:rsidRPr="00EB467F">
        <w:t xml:space="preserve"> generations. No association was found for </w:t>
      </w:r>
      <w:r w:rsidR="008B1B19" w:rsidRPr="00EB467F">
        <w:rPr>
          <w:i/>
        </w:rPr>
        <w:t>APOL1</w:t>
      </w:r>
      <w:r w:rsidR="008B1B19" w:rsidRPr="00EB467F">
        <w:t xml:space="preserve"> with SRNS or FSGS.</w:t>
      </w:r>
    </w:p>
    <w:p w:rsidR="008B1B19" w:rsidRPr="00EB467F" w:rsidRDefault="008B1B19" w:rsidP="005610E3">
      <w:pPr>
        <w:spacing w:line="480" w:lineRule="auto"/>
        <w:rPr>
          <w:b/>
        </w:rPr>
      </w:pPr>
      <w:r w:rsidRPr="00EB467F">
        <w:rPr>
          <w:b/>
        </w:rPr>
        <w:t>Interpretation</w:t>
      </w:r>
    </w:p>
    <w:p w:rsidR="008B1B19" w:rsidRPr="00EB467F" w:rsidRDefault="008B1B19" w:rsidP="005610E3">
      <w:pPr>
        <w:spacing w:line="480" w:lineRule="auto"/>
      </w:pPr>
      <w:r w:rsidRPr="00EB467F">
        <w:t xml:space="preserve">The high rate of SR-FSGS among unrelated </w:t>
      </w:r>
      <w:r w:rsidR="00B85F70">
        <w:t>Black</w:t>
      </w:r>
      <w:r w:rsidRPr="00EB467F">
        <w:t xml:space="preserve"> children in southern Africa is partially explained by </w:t>
      </w:r>
      <w:proofErr w:type="spellStart"/>
      <w:r w:rsidRPr="00EB467F">
        <w:t>homozygosity</w:t>
      </w:r>
      <w:proofErr w:type="spellEnd"/>
      <w:r w:rsidRPr="00EB467F">
        <w:t xml:space="preserve"> for V260E pathogenic mutation in 3</w:t>
      </w:r>
      <w:r w:rsidR="00573E21">
        <w:t>0</w:t>
      </w:r>
      <w:r w:rsidRPr="00EB467F">
        <w:t xml:space="preserve">% with biopsy-proven </w:t>
      </w:r>
      <w:r w:rsidR="00C351CA" w:rsidRPr="00EB467F">
        <w:t>SR-</w:t>
      </w:r>
      <w:r w:rsidRPr="00EB467F">
        <w:t>FSGS</w:t>
      </w:r>
      <w:r w:rsidR="00B85F70">
        <w:t>.</w:t>
      </w:r>
      <w:r w:rsidRPr="00EB467F">
        <w:t xml:space="preserve"> </w:t>
      </w:r>
      <w:r w:rsidR="00A10DF0">
        <w:t xml:space="preserve">Testing for </w:t>
      </w:r>
      <w:proofErr w:type="gramStart"/>
      <w:r w:rsidR="00A10DF0">
        <w:t>p.V260E</w:t>
      </w:r>
      <w:proofErr w:type="gramEnd"/>
      <w:r w:rsidR="00A10DF0">
        <w:t xml:space="preserve"> in Black children with NS </w:t>
      </w:r>
      <w:r w:rsidRPr="00EB467F">
        <w:t xml:space="preserve">will identify </w:t>
      </w:r>
      <w:r w:rsidR="00573E21">
        <w:t>the subset</w:t>
      </w:r>
      <w:r w:rsidRPr="00EB467F">
        <w:t xml:space="preserve"> with SR-FSGS</w:t>
      </w:r>
      <w:r w:rsidR="00573E21">
        <w:t xml:space="preserve"> </w:t>
      </w:r>
      <w:r w:rsidRPr="00EB467F">
        <w:t xml:space="preserve">making it possible to avoid </w:t>
      </w:r>
      <w:r w:rsidR="00F64915">
        <w:t>kidney</w:t>
      </w:r>
      <w:r w:rsidRPr="00EB467F">
        <w:t xml:space="preserve"> biopsy or </w:t>
      </w:r>
      <w:r w:rsidR="00F56487">
        <w:t>ineffective</w:t>
      </w:r>
      <w:r w:rsidRPr="00EB467F">
        <w:t xml:space="preserve"> </w:t>
      </w:r>
      <w:r w:rsidR="006801BE">
        <w:t>treatment modalities</w:t>
      </w:r>
      <w:r w:rsidR="00A10DF0">
        <w:t xml:space="preserve"> </w:t>
      </w:r>
      <w:r w:rsidR="005C29FD">
        <w:t xml:space="preserve">and </w:t>
      </w:r>
      <w:r w:rsidR="00F56487">
        <w:t xml:space="preserve">will </w:t>
      </w:r>
      <w:r w:rsidR="005C29FD">
        <w:t xml:space="preserve">provide precision diagnosis. </w:t>
      </w:r>
      <w:r w:rsidRPr="00EB467F">
        <w:t xml:space="preserve">The high rate of </w:t>
      </w:r>
      <w:r w:rsidR="00D37FF6" w:rsidRPr="00A10DF0">
        <w:rPr>
          <w:i/>
        </w:rPr>
        <w:t>NPHS2</w:t>
      </w:r>
      <w:r w:rsidRPr="00EB467F">
        <w:t xml:space="preserve">-associated </w:t>
      </w:r>
      <w:r w:rsidR="00A10DF0">
        <w:t>SR-</w:t>
      </w:r>
      <w:r w:rsidRPr="00EB467F">
        <w:t xml:space="preserve">FSGS is not due to </w:t>
      </w:r>
      <w:proofErr w:type="spellStart"/>
      <w:r w:rsidRPr="00EB467F">
        <w:t>consanquinity</w:t>
      </w:r>
      <w:proofErr w:type="spellEnd"/>
      <w:r w:rsidRPr="00EB467F">
        <w:t xml:space="preserve"> among affected children. The history of </w:t>
      </w:r>
      <w:r w:rsidR="00D37FF6">
        <w:rPr>
          <w:i/>
        </w:rPr>
        <w:t>NPHS2</w:t>
      </w:r>
      <w:r w:rsidRPr="00EB467F">
        <w:t xml:space="preserve"> V260E suggests that this mutation </w:t>
      </w:r>
      <w:r w:rsidR="0007385A">
        <w:t>may be widely dispersed among black Africans in southern Africa</w:t>
      </w:r>
      <w:r w:rsidRPr="00EB467F">
        <w:t xml:space="preserve">. </w:t>
      </w:r>
    </w:p>
    <w:p w:rsidR="008B1B19" w:rsidRPr="00EB467F" w:rsidRDefault="008B1B19" w:rsidP="005610E3">
      <w:pPr>
        <w:spacing w:line="360" w:lineRule="auto"/>
        <w:rPr>
          <w:color w:val="000000"/>
        </w:rPr>
      </w:pPr>
    </w:p>
    <w:p w:rsidR="00A14FD0" w:rsidRDefault="00A14FD0" w:rsidP="005610E3">
      <w:pPr>
        <w:spacing w:line="360" w:lineRule="auto"/>
        <w:rPr>
          <w:b/>
          <w:color w:val="000000"/>
        </w:rPr>
      </w:pPr>
    </w:p>
    <w:p w:rsidR="008B1B19" w:rsidRPr="00EB467F" w:rsidRDefault="008B1B19" w:rsidP="005610E3">
      <w:pPr>
        <w:spacing w:line="360" w:lineRule="auto"/>
        <w:rPr>
          <w:b/>
          <w:color w:val="000000"/>
        </w:rPr>
      </w:pPr>
      <w:r w:rsidRPr="00EB467F">
        <w:rPr>
          <w:b/>
          <w:color w:val="000000"/>
        </w:rPr>
        <w:t>Introduction</w:t>
      </w:r>
    </w:p>
    <w:p w:rsidR="008B1B19" w:rsidRPr="00EB467F" w:rsidRDefault="008B1B19" w:rsidP="005610E3">
      <w:pPr>
        <w:spacing w:line="360" w:lineRule="auto"/>
        <w:rPr>
          <w:color w:val="000000"/>
        </w:rPr>
      </w:pPr>
    </w:p>
    <w:p w:rsidR="008B1B19" w:rsidRPr="00EB467F" w:rsidRDefault="00756DEC" w:rsidP="005610E3">
      <w:pPr>
        <w:autoSpaceDE w:val="0"/>
        <w:autoSpaceDN w:val="0"/>
        <w:adjustRightInd w:val="0"/>
        <w:spacing w:line="480" w:lineRule="auto"/>
        <w:rPr>
          <w:color w:val="000000"/>
        </w:rPr>
      </w:pPr>
      <w:r>
        <w:rPr>
          <w:color w:val="000000"/>
        </w:rPr>
        <w:t xml:space="preserve">Steroid resistant </w:t>
      </w:r>
      <w:proofErr w:type="spellStart"/>
      <w:r>
        <w:rPr>
          <w:color w:val="000000"/>
        </w:rPr>
        <w:t>nephrotic</w:t>
      </w:r>
      <w:proofErr w:type="spellEnd"/>
      <w:r>
        <w:rPr>
          <w:color w:val="000000"/>
        </w:rPr>
        <w:t xml:space="preserve"> syndrome is a frequent cause of end stage kidne</w:t>
      </w:r>
      <w:r w:rsidR="005252C1">
        <w:rPr>
          <w:color w:val="000000"/>
        </w:rPr>
        <w:t>y</w:t>
      </w:r>
      <w:r>
        <w:rPr>
          <w:color w:val="000000"/>
        </w:rPr>
        <w:t xml:space="preserve"> disease in children. </w:t>
      </w:r>
      <w:r w:rsidR="0089487C" w:rsidRPr="00EB467F">
        <w:rPr>
          <w:color w:val="000000"/>
        </w:rPr>
        <w:t xml:space="preserve">South </w:t>
      </w:r>
      <w:r w:rsidR="006677DE" w:rsidRPr="00EB467F">
        <w:rPr>
          <w:color w:val="000000"/>
        </w:rPr>
        <w:t xml:space="preserve">African </w:t>
      </w:r>
      <w:r w:rsidR="00B85F70">
        <w:rPr>
          <w:color w:val="000000"/>
        </w:rPr>
        <w:t>Black</w:t>
      </w:r>
      <w:r w:rsidR="006677DE" w:rsidRPr="00EB467F">
        <w:rPr>
          <w:color w:val="000000"/>
        </w:rPr>
        <w:t xml:space="preserve"> children </w:t>
      </w:r>
      <w:r w:rsidR="0089487C" w:rsidRPr="00EB467F">
        <w:rPr>
          <w:color w:val="000000"/>
        </w:rPr>
        <w:t xml:space="preserve">have higher rates of steroid resistant </w:t>
      </w:r>
      <w:proofErr w:type="spellStart"/>
      <w:r w:rsidR="0089487C" w:rsidRPr="00EB467F">
        <w:rPr>
          <w:color w:val="000000"/>
        </w:rPr>
        <w:t>nephrotic</w:t>
      </w:r>
      <w:proofErr w:type="spellEnd"/>
      <w:r w:rsidR="0089487C" w:rsidRPr="00EB467F">
        <w:rPr>
          <w:color w:val="000000"/>
        </w:rPr>
        <w:t xml:space="preserve"> syndrome</w:t>
      </w:r>
      <w:r w:rsidR="00F64915">
        <w:rPr>
          <w:color w:val="000000"/>
        </w:rPr>
        <w:t xml:space="preserve"> (SRNS)</w:t>
      </w:r>
      <w:r w:rsidR="0089487C" w:rsidRPr="00EB467F">
        <w:rPr>
          <w:color w:val="000000"/>
        </w:rPr>
        <w:t xml:space="preserve"> compared to their non-African ancestry counterparts.  </w:t>
      </w:r>
      <w:proofErr w:type="spellStart"/>
      <w:r w:rsidR="008B1B19" w:rsidRPr="00EB467F">
        <w:rPr>
          <w:color w:val="000000"/>
        </w:rPr>
        <w:t>Nephrotic</w:t>
      </w:r>
      <w:proofErr w:type="spellEnd"/>
      <w:r w:rsidR="008B1B19" w:rsidRPr="00EB467F">
        <w:rPr>
          <w:color w:val="000000"/>
        </w:rPr>
        <w:t xml:space="preserve"> syndrome</w:t>
      </w:r>
      <w:r w:rsidR="005252C1">
        <w:rPr>
          <w:color w:val="000000"/>
        </w:rPr>
        <w:t xml:space="preserve"> (NS)</w:t>
      </w:r>
      <w:r w:rsidR="008B1B19" w:rsidRPr="00EB467F">
        <w:rPr>
          <w:color w:val="000000"/>
        </w:rPr>
        <w:t xml:space="preserve"> is the consequence of damage to the glomerular </w:t>
      </w:r>
      <w:proofErr w:type="spellStart"/>
      <w:r w:rsidR="008B1B19" w:rsidRPr="00EB467F">
        <w:rPr>
          <w:color w:val="000000"/>
        </w:rPr>
        <w:t>filteration</w:t>
      </w:r>
      <w:proofErr w:type="spellEnd"/>
      <w:r w:rsidR="008B1B19" w:rsidRPr="00EB467F">
        <w:rPr>
          <w:color w:val="000000"/>
        </w:rPr>
        <w:t xml:space="preserve"> barrier, </w:t>
      </w:r>
      <w:r w:rsidR="00B85F70">
        <w:rPr>
          <w:color w:val="000000"/>
        </w:rPr>
        <w:t>with resultant</w:t>
      </w:r>
      <w:r w:rsidR="008B1B19" w:rsidRPr="00EB467F">
        <w:rPr>
          <w:color w:val="000000"/>
        </w:rPr>
        <w:t xml:space="preserve"> </w:t>
      </w:r>
      <w:r w:rsidR="008B1B19" w:rsidRPr="00EB467F">
        <w:t>significant</w:t>
      </w:r>
      <w:r w:rsidR="008B1B19" w:rsidRPr="00EB467F">
        <w:rPr>
          <w:color w:val="000000"/>
        </w:rPr>
        <w:t xml:space="preserve"> proteinuria, </w:t>
      </w:r>
      <w:proofErr w:type="spellStart"/>
      <w:r w:rsidR="008B1B19" w:rsidRPr="00EB467F">
        <w:rPr>
          <w:color w:val="000000"/>
        </w:rPr>
        <w:t>hypoalbuminemia</w:t>
      </w:r>
      <w:proofErr w:type="spellEnd"/>
      <w:r w:rsidR="008B1B19" w:rsidRPr="00EB467F">
        <w:rPr>
          <w:color w:val="000000"/>
        </w:rPr>
        <w:t>, edema and hyperlipidemia</w:t>
      </w:r>
      <w:r w:rsidR="008B1B19" w:rsidRPr="00756DEC">
        <w:rPr>
          <w:color w:val="000000"/>
        </w:rPr>
        <w:t>.</w:t>
      </w:r>
      <w:r w:rsidR="00CE1CA0">
        <w:rPr>
          <w:color w:val="000000"/>
        </w:rPr>
        <w:fldChar w:fldCharType="begin"/>
      </w:r>
      <w:r w:rsidR="00CE1CA0">
        <w:rPr>
          <w:color w:val="000000"/>
        </w:rPr>
        <w:instrText xml:space="preserve"> ADDIN EN.CITE &lt;EndNote&gt;&lt;Cite&gt;&lt;Author&gt;Eddy&lt;/Author&gt;&lt;Year&gt;2003&lt;/Year&gt;&lt;RecNum&gt;7298&lt;/RecNum&gt;&lt;DisplayText&gt;&lt;style face="superscript"&gt;1&lt;/style&gt;&lt;/DisplayText&gt;&lt;record&gt;&lt;rec-number&gt;7298&lt;/rec-number&gt;&lt;foreign-keys&gt;&lt;key app="EN" db-id="eea9xpef7effemevpzop0sddrvvfd99vstps" timestamp="1430855496"&gt;7298&lt;/key&gt;&lt;/foreign-keys&gt;&lt;ref-type name="Journal Article"&gt;17&lt;/ref-type&gt;&lt;contributors&gt;&lt;authors&gt;&lt;author&gt;Eddy, A. A.&lt;/author&gt;&lt;author&gt;Symons, J. M.&lt;/author&gt;&lt;/authors&gt;&lt;/contributors&gt;&lt;auth-address&gt;Department of Pediatrics, University of Washington, Children&amp;apos;s Hospital and Regional Medical Center, Seattle, WA 98105, USA. allison.eddy@seattlechildrens.org&lt;/auth-address&gt;&lt;titles&gt;&lt;title&gt;Nephrotic syndrome in childhood&lt;/title&gt;&lt;secondary-title&gt;Lancet&lt;/secondary-title&gt;&lt;alt-title&gt;Lancet&lt;/alt-title&gt;&lt;/titles&gt;&lt;periodical&gt;&lt;full-title&gt;Lancet&lt;/full-title&gt;&lt;/periodical&gt;&lt;alt-periodical&gt;&lt;full-title&gt;Lancet&lt;/full-title&gt;&lt;/alt-periodical&gt;&lt;pages&gt;629-39&lt;/pages&gt;&lt;volume&gt;362&lt;/volume&gt;&lt;number&gt;9384&lt;/number&gt;&lt;keywords&gt;&lt;keyword&gt;Adrenal Cortex Hormones/therapeutic use&lt;/keyword&gt;&lt;keyword&gt;Age Factors&lt;/keyword&gt;&lt;keyword&gt;Child&lt;/keyword&gt;&lt;keyword&gt;Child, Preschool&lt;/keyword&gt;&lt;keyword&gt;Cyclosporine/therapeutic use&lt;/keyword&gt;&lt;keyword&gt;Humans&lt;/keyword&gt;&lt;keyword&gt;Infant&lt;/keyword&gt;&lt;keyword&gt;Infant, Newborn&lt;/keyword&gt;&lt;keyword&gt;*Nephrotic Syndrome/diagnosis/drug therapy&lt;/keyword&gt;&lt;/keywords&gt;&lt;dates&gt;&lt;year&gt;2003&lt;/year&gt;&lt;pub-dates&gt;&lt;date&gt;Aug 23&lt;/date&gt;&lt;/pub-dates&gt;&lt;/dates&gt;&lt;isbn&gt;1474-547X (Electronic)&amp;#xD;0140-6736 (Linking)&lt;/isbn&gt;&lt;accession-num&gt;12944064&lt;/accession-num&gt;&lt;urls&gt;&lt;related-urls&gt;&lt;url&gt;http://www.ncbi.nlm.nih.gov/pubmed/12944064&lt;/url&gt;&lt;/related-urls&gt;&lt;/urls&gt;&lt;electronic-resource-num&gt;10.1016/S0140-6736(03)14184-0&lt;/electronic-resource-num&gt;&lt;/record&gt;&lt;/Cite&gt;&lt;/EndNote&gt;</w:instrText>
      </w:r>
      <w:r w:rsidR="00CE1CA0">
        <w:rPr>
          <w:color w:val="000000"/>
        </w:rPr>
        <w:fldChar w:fldCharType="separate"/>
      </w:r>
      <w:r w:rsidR="00CE1CA0" w:rsidRPr="00CE1CA0">
        <w:rPr>
          <w:noProof/>
          <w:color w:val="000000"/>
          <w:vertAlign w:val="superscript"/>
        </w:rPr>
        <w:t>1</w:t>
      </w:r>
      <w:r w:rsidR="00CE1CA0">
        <w:rPr>
          <w:color w:val="000000"/>
        </w:rPr>
        <w:fldChar w:fldCharType="end"/>
      </w:r>
      <w:r w:rsidR="008B1B19" w:rsidRPr="00756DEC">
        <w:rPr>
          <w:color w:val="000000"/>
        </w:rPr>
        <w:t xml:space="preserve"> </w:t>
      </w:r>
      <w:r w:rsidR="0026771F" w:rsidRPr="00756DEC">
        <w:rPr>
          <w:rFonts w:eastAsia="MinionPro-Regular"/>
          <w:lang w:val="en-ZA" w:eastAsia="en-ZA"/>
        </w:rPr>
        <w:t>Nephrotic syndrome</w:t>
      </w:r>
      <w:r w:rsidR="008B1B19" w:rsidRPr="00756DEC">
        <w:rPr>
          <w:rFonts w:eastAsia="MinionPro-Regular"/>
          <w:lang w:val="en-ZA" w:eastAsia="en-ZA"/>
        </w:rPr>
        <w:t xml:space="preserve"> presenting in childhood varies considerably in</w:t>
      </w:r>
      <w:r w:rsidR="008B1B19" w:rsidRPr="00EB467F">
        <w:rPr>
          <w:rFonts w:eastAsia="MinionPro-Regular"/>
          <w:lang w:val="en-ZA" w:eastAsia="en-ZA"/>
        </w:rPr>
        <w:t xml:space="preserve"> </w:t>
      </w:r>
      <w:r w:rsidR="0089487C" w:rsidRPr="00EB467F">
        <w:rPr>
          <w:rFonts w:eastAsia="MinionPro-Regular"/>
          <w:lang w:val="en-ZA" w:eastAsia="en-ZA"/>
        </w:rPr>
        <w:t>resource-limited</w:t>
      </w:r>
      <w:r w:rsidR="008B1B19" w:rsidRPr="00EB467F">
        <w:rPr>
          <w:rFonts w:eastAsia="MinionPro-Regular"/>
          <w:lang w:val="en-ZA" w:eastAsia="en-ZA"/>
        </w:rPr>
        <w:t xml:space="preserve"> countries compared to </w:t>
      </w:r>
      <w:r w:rsidR="0089487C" w:rsidRPr="00EB467F">
        <w:rPr>
          <w:rFonts w:eastAsia="MinionPro-Regular"/>
          <w:lang w:val="en-ZA" w:eastAsia="en-ZA"/>
        </w:rPr>
        <w:t>resource-replete</w:t>
      </w:r>
      <w:r w:rsidR="008B1B19" w:rsidRPr="00EB467F">
        <w:rPr>
          <w:rFonts w:eastAsia="MinionPro-Regular"/>
          <w:lang w:val="en-ZA" w:eastAsia="en-ZA"/>
        </w:rPr>
        <w:t xml:space="preserve"> countries, </w:t>
      </w:r>
      <w:r w:rsidR="00EA7EE9" w:rsidRPr="00EB467F">
        <w:rPr>
          <w:rFonts w:eastAsia="MinionPro-Regular"/>
          <w:lang w:val="en-ZA" w:eastAsia="en-ZA"/>
        </w:rPr>
        <w:t>due to differing</w:t>
      </w:r>
      <w:r w:rsidR="008B1B19" w:rsidRPr="00EB467F">
        <w:rPr>
          <w:rFonts w:eastAsia="MinionPro-Regular"/>
          <w:lang w:val="en-ZA" w:eastAsia="en-ZA"/>
        </w:rPr>
        <w:t xml:space="preserve"> environmental factors, infections and ethnic origin.</w:t>
      </w:r>
      <w:r w:rsidR="00CE1CA0">
        <w:rPr>
          <w:color w:val="000000"/>
        </w:rPr>
        <w:fldChar w:fldCharType="begin">
          <w:fldData xml:space="preserve">PEVuZE5vdGU+PENpdGU+PEF1dGhvcj5BZGhpa2FyaTwvQXV0aG9yPjxZZWFyPjIwMDE8L1llYXI+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</w:fldData>
        </w:fldChar>
      </w:r>
      <w:r w:rsidR="00CE1CA0">
        <w:rPr>
          <w:color w:val="000000"/>
        </w:rPr>
        <w:instrText xml:space="preserve"> ADDIN EN.CITE </w:instrText>
      </w:r>
      <w:r w:rsidR="00CE1CA0">
        <w:rPr>
          <w:color w:val="000000"/>
        </w:rPr>
        <w:fldChar w:fldCharType="begin">
          <w:fldData xml:space="preserve">PEVuZE5vdGU+PENpdGU+PEF1dGhvcj5BZGhpa2FyaTwvQXV0aG9yPjxZZWFyPjIwMDE8L1llYXI+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</w:fldData>
        </w:fldChar>
      </w:r>
      <w:r w:rsidR="00CE1CA0">
        <w:rPr>
          <w:color w:val="000000"/>
        </w:rPr>
        <w:instrText xml:space="preserve"> ADDIN EN.CITE.DATA </w:instrText>
      </w:r>
      <w:r w:rsidR="00CE1CA0">
        <w:rPr>
          <w:color w:val="000000"/>
        </w:rPr>
      </w:r>
      <w:r w:rsidR="00CE1CA0">
        <w:rPr>
          <w:color w:val="000000"/>
        </w:rPr>
        <w:fldChar w:fldCharType="end"/>
      </w:r>
      <w:r w:rsidR="00CE1CA0">
        <w:rPr>
          <w:color w:val="000000"/>
        </w:rPr>
      </w:r>
      <w:r w:rsidR="00CE1CA0">
        <w:rPr>
          <w:color w:val="000000"/>
        </w:rPr>
        <w:fldChar w:fldCharType="separate"/>
      </w:r>
      <w:r w:rsidR="00CE1CA0" w:rsidRPr="00CE1CA0">
        <w:rPr>
          <w:noProof/>
          <w:color w:val="000000"/>
          <w:vertAlign w:val="superscript"/>
        </w:rPr>
        <w:t>2-4</w:t>
      </w:r>
      <w:r w:rsidR="00CE1CA0">
        <w:rPr>
          <w:color w:val="000000"/>
        </w:rPr>
        <w:fldChar w:fldCharType="end"/>
      </w:r>
      <w:r w:rsidR="005063EC" w:rsidRPr="00EB467F">
        <w:rPr>
          <w:color w:val="000000"/>
        </w:rPr>
        <w:t>In South Africa the most common</w:t>
      </w:r>
      <w:r w:rsidR="0026771F">
        <w:rPr>
          <w:color w:val="000000"/>
        </w:rPr>
        <w:t xml:space="preserve"> histological form of </w:t>
      </w:r>
      <w:proofErr w:type="spellStart"/>
      <w:r w:rsidR="0026771F">
        <w:rPr>
          <w:color w:val="000000"/>
        </w:rPr>
        <w:t>nephrotic</w:t>
      </w:r>
      <w:proofErr w:type="spellEnd"/>
      <w:r w:rsidR="0026771F">
        <w:rPr>
          <w:color w:val="000000"/>
        </w:rPr>
        <w:t xml:space="preserve"> syndrome</w:t>
      </w:r>
      <w:r w:rsidR="005063EC" w:rsidRPr="00EB467F">
        <w:rPr>
          <w:color w:val="000000"/>
        </w:rPr>
        <w:t xml:space="preserve"> in </w:t>
      </w:r>
      <w:r w:rsidR="00B85F70">
        <w:rPr>
          <w:color w:val="000000"/>
        </w:rPr>
        <w:t>Black</w:t>
      </w:r>
      <w:r w:rsidR="005063EC" w:rsidRPr="00EB467F">
        <w:rPr>
          <w:color w:val="000000"/>
        </w:rPr>
        <w:t xml:space="preserve"> children is </w:t>
      </w:r>
      <w:r w:rsidR="0026771F">
        <w:rPr>
          <w:color w:val="000000"/>
        </w:rPr>
        <w:t xml:space="preserve">focal segmental </w:t>
      </w:r>
      <w:proofErr w:type="spellStart"/>
      <w:r w:rsidR="0026771F">
        <w:rPr>
          <w:color w:val="000000"/>
        </w:rPr>
        <w:t>glomerulosclerosis</w:t>
      </w:r>
      <w:proofErr w:type="spellEnd"/>
      <w:r w:rsidR="0026771F">
        <w:rPr>
          <w:color w:val="000000"/>
        </w:rPr>
        <w:t xml:space="preserve"> (FSGS)</w:t>
      </w:r>
      <w:r w:rsidR="00A50FBA">
        <w:rPr>
          <w:color w:val="000000"/>
        </w:rPr>
        <w:t xml:space="preserve"> </w:t>
      </w:r>
      <w:r w:rsidR="00C85B3F">
        <w:rPr>
          <w:color w:val="000000"/>
        </w:rPr>
        <w:t>while</w:t>
      </w:r>
      <w:r w:rsidR="005063EC" w:rsidRPr="00EB467F">
        <w:rPr>
          <w:color w:val="000000"/>
        </w:rPr>
        <w:t xml:space="preserve"> m</w:t>
      </w:r>
      <w:r w:rsidR="008B1B19" w:rsidRPr="00EB467F">
        <w:rPr>
          <w:color w:val="000000"/>
        </w:rPr>
        <w:t xml:space="preserve">inimal change disease </w:t>
      </w:r>
      <w:r w:rsidR="00C85B3F">
        <w:rPr>
          <w:color w:val="000000"/>
        </w:rPr>
        <w:t xml:space="preserve">is most common </w:t>
      </w:r>
      <w:r w:rsidR="008B1B19" w:rsidRPr="00EB467F">
        <w:rPr>
          <w:color w:val="000000"/>
        </w:rPr>
        <w:t xml:space="preserve">in </w:t>
      </w:r>
      <w:r w:rsidR="00B85F70">
        <w:rPr>
          <w:color w:val="000000"/>
        </w:rPr>
        <w:t>White</w:t>
      </w:r>
      <w:r w:rsidR="008B1B19" w:rsidRPr="00EB467F">
        <w:rPr>
          <w:color w:val="000000"/>
        </w:rPr>
        <w:t xml:space="preserve"> and Indian children.</w:t>
      </w:r>
      <w:r w:rsidR="00CE1CA0">
        <w:rPr>
          <w:color w:val="000000"/>
        </w:rPr>
        <w:fldChar w:fldCharType="begin"/>
      </w:r>
      <w:r w:rsidR="00CE1CA0">
        <w:rPr>
          <w:color w:val="000000"/>
        </w:rPr>
        <w:instrText xml:space="preserve"> ADDIN EN.CITE &lt;EndNote&gt;&lt;Cite&gt;&lt;Author&gt;Bhimma&lt;/Author&gt;&lt;Year&gt;1997&lt;/Year&gt;&lt;RecNum&gt;7295&lt;/RecNum&gt;&lt;DisplayText&gt;&lt;style face="superscript"&gt;3&lt;/style&gt;&lt;/DisplayText&gt;&lt;record&gt;&lt;rec-number&gt;7295&lt;/rec-number&gt;&lt;foreign-keys&gt;&lt;key app="EN" db-id="eea9xpef7effemevpzop0sddrvvfd99vstps" timestamp="1430855496"&gt;7295&lt;/key&gt;&lt;/foreign-keys&gt;&lt;ref-type name="Journal Article"&gt;17&lt;/ref-type&gt;&lt;contributors&gt;&lt;authors&gt;&lt;author&gt;Bhimma, R.&lt;/author&gt;&lt;author&gt;Coovadia, H. M.&lt;/author&gt;&lt;author&gt;Adhikari, M.&lt;/author&gt;&lt;/authors&gt;&lt;/contributors&gt;&lt;auth-address&gt;Department of Paediatrics and Child Health, University of Natal, Faculty of Medicine, Congella, South Africa.&lt;/auth-address&gt;&lt;titles&gt;&lt;title&gt;Nephrotic syndrome in South African children: changing perspectives over 20 years&lt;/title&gt;&lt;secondary-title&gt;Pediatr Nephrol&lt;/secondary-title&gt;&lt;alt-title&gt;Pediatric nephrology&lt;/alt-title&gt;&lt;/titles&gt;&lt;periodical&gt;&lt;full-title&gt;Pediatr Nephrol&lt;/full-title&gt;&lt;/periodical&gt;&lt;alt-periodical&gt;&lt;full-title&gt;Pediatric Nephrology&lt;/full-title&gt;&lt;/alt-periodical&gt;&lt;pages&gt;429-34&lt;/pages&gt;&lt;volume&gt;11&lt;/volume&gt;&lt;number&gt;4&lt;/number&gt;&lt;keywords&gt;&lt;keyword&gt;Adolescent&lt;/keyword&gt;&lt;keyword&gt;Child&lt;/keyword&gt;&lt;keyword&gt;Child, Preschool&lt;/keyword&gt;&lt;keyword&gt;Female&lt;/keyword&gt;&lt;keyword&gt;Glomerulonephritis, Membranoproliferative/therapy&lt;/keyword&gt;&lt;keyword&gt;Glomerulosclerosis, Focal Segmental/therapy&lt;/keyword&gt;&lt;keyword&gt;Humans&lt;/keyword&gt;&lt;keyword&gt;Infant&lt;/keyword&gt;&lt;keyword&gt;Infant, Newborn&lt;/keyword&gt;&lt;keyword&gt;Male&lt;/keyword&gt;&lt;keyword&gt;Nephrosis, Lipoid/therapy&lt;/keyword&gt;&lt;keyword&gt;Nephrotic Syndrome/complications/*therapy&lt;/keyword&gt;&lt;keyword&gt;South Africa&lt;/keyword&gt;&lt;/keywords&gt;&lt;dates&gt;&lt;year&gt;1997&lt;/year&gt;&lt;pub-dates&gt;&lt;date&gt;Aug&lt;/date&gt;&lt;/pub-dates&gt;&lt;/dates&gt;&lt;isbn&gt;0931-041X (Print)&amp;#xD;0931-041X (Linking)&lt;/isbn&gt;&lt;accession-num&gt;9260239&lt;/accession-num&gt;&lt;urls&gt;&lt;related-urls&gt;&lt;url&gt;http://www.ncbi.nlm.nih.gov/pubmed/9260239&lt;/url&gt;&lt;/related-urls&gt;&lt;/urls&gt;&lt;/record&gt;&lt;/Cite&gt;&lt;/EndNote&gt;</w:instrText>
      </w:r>
      <w:r w:rsidR="00CE1CA0">
        <w:rPr>
          <w:color w:val="000000"/>
        </w:rPr>
        <w:fldChar w:fldCharType="separate"/>
      </w:r>
      <w:r w:rsidR="00CE1CA0" w:rsidRPr="00CE1CA0">
        <w:rPr>
          <w:noProof/>
          <w:color w:val="000000"/>
          <w:vertAlign w:val="superscript"/>
        </w:rPr>
        <w:t>3</w:t>
      </w:r>
      <w:r w:rsidR="00CE1CA0">
        <w:rPr>
          <w:color w:val="000000"/>
        </w:rPr>
        <w:fldChar w:fldCharType="end"/>
      </w:r>
      <w:r w:rsidR="00C351CA" w:rsidRPr="00EB467F">
        <w:rPr>
          <w:color w:val="000000"/>
        </w:rPr>
        <w:t xml:space="preserve"> </w:t>
      </w:r>
      <w:r w:rsidR="008B1B19" w:rsidRPr="00EB467F">
        <w:rPr>
          <w:color w:val="000000"/>
        </w:rPr>
        <w:t xml:space="preserve">Over 95% of </w:t>
      </w:r>
      <w:r w:rsidR="00B85F70">
        <w:rPr>
          <w:color w:val="000000"/>
        </w:rPr>
        <w:t>White</w:t>
      </w:r>
      <w:r w:rsidR="008B1B19" w:rsidRPr="00EB467F">
        <w:rPr>
          <w:color w:val="000000"/>
        </w:rPr>
        <w:t xml:space="preserve"> and Indian children with </w:t>
      </w:r>
      <w:r w:rsidR="0026771F">
        <w:rPr>
          <w:color w:val="000000"/>
        </w:rPr>
        <w:t>minimal change disease</w:t>
      </w:r>
      <w:r w:rsidR="008B1B19" w:rsidRPr="00EB467F">
        <w:rPr>
          <w:color w:val="000000"/>
        </w:rPr>
        <w:t xml:space="preserve"> are steroid sensitive </w:t>
      </w:r>
      <w:r w:rsidR="009E35C2" w:rsidRPr="00EB467F">
        <w:rPr>
          <w:color w:val="000000"/>
        </w:rPr>
        <w:t xml:space="preserve">while only 0-5% of </w:t>
      </w:r>
      <w:r w:rsidR="00B85F70">
        <w:rPr>
          <w:color w:val="000000"/>
        </w:rPr>
        <w:t>Black</w:t>
      </w:r>
      <w:r w:rsidR="008B1B19" w:rsidRPr="00EB467F">
        <w:rPr>
          <w:color w:val="000000"/>
        </w:rPr>
        <w:t xml:space="preserve"> children with </w:t>
      </w:r>
      <w:r w:rsidR="0026771F">
        <w:rPr>
          <w:color w:val="000000"/>
        </w:rPr>
        <w:t>FSGS</w:t>
      </w:r>
      <w:r w:rsidR="008B1B19" w:rsidRPr="00EB467F">
        <w:rPr>
          <w:color w:val="000000"/>
        </w:rPr>
        <w:t xml:space="preserve"> show</w:t>
      </w:r>
      <w:r w:rsidR="00751489" w:rsidRPr="00EB467F">
        <w:rPr>
          <w:color w:val="000000"/>
        </w:rPr>
        <w:t xml:space="preserve"> response to steroid treatment.</w:t>
      </w:r>
      <w:r w:rsidR="00CE1CA0">
        <w:rPr>
          <w:color w:val="000000"/>
        </w:rPr>
        <w:fldChar w:fldCharType="begin"/>
      </w:r>
      <w:r w:rsidR="00CE1CA0">
        <w:rPr>
          <w:color w:val="000000"/>
        </w:rPr>
        <w:instrText xml:space="preserve"> ADDIN EN.CITE &lt;EndNote&gt;&lt;Cite&gt;&lt;Author&gt;Kari&lt;/Author&gt;&lt;Year&gt;2002&lt;/Year&gt;&lt;RecNum&gt;7296&lt;/RecNum&gt;&lt;DisplayText&gt;&lt;style face="superscript"&gt;5&lt;/style&gt;&lt;/DisplayText&gt;&lt;record&gt;&lt;rec-number&gt;7296&lt;/rec-number&gt;&lt;foreign-keys&gt;&lt;key app="EN" db-id="eea9xpef7effemevpzop0sddrvvfd99vstps" timestamp="1430855496"&gt;7296&lt;/key&gt;&lt;/foreign-keys&gt;&lt;ref-type name="Journal Article"&gt;17&lt;/ref-type&gt;&lt;contributors&gt;&lt;authors&gt;&lt;author&gt;Kari, J. A.&lt;/author&gt;&lt;/authors&gt;&lt;/contributors&gt;&lt;auth-address&gt;Department of Pediatrics, King AbdulAziz University Hospital, Jeddah, Kingdom of Saudi Arabia. jkari@doctors.org.uk&lt;/auth-address&gt;&lt;titles&gt;&lt;title&gt;Changing trends of histopathology in childhood nephrotic syndrome in western Saudi Arabia&lt;/title&gt;&lt;secondary-title&gt;Saudi Med J&lt;/secondary-title&gt;&lt;alt-title&gt;Saudi medical journal&lt;/alt-title&gt;&lt;/titles&gt;&lt;periodical&gt;&lt;full-title&gt;Saudi Med J&lt;/full-title&gt;&lt;abbr-1&gt;Saudi medical journal&lt;/abbr-1&gt;&lt;/periodical&gt;&lt;alt-periodical&gt;&lt;full-title&gt;Saudi Med J&lt;/full-title&gt;&lt;abbr-1&gt;Saudi medical journal&lt;/abbr-1&gt;&lt;/alt-periodical&gt;&lt;pages&gt;317-21&lt;/pages&gt;&lt;volume&gt;23&lt;/volume&gt;&lt;number&gt;3&lt;/number&gt;&lt;keywords&gt;&lt;keyword&gt;Adolescent&lt;/keyword&gt;&lt;keyword&gt;Child&lt;/keyword&gt;&lt;keyword&gt;Child, Preschool&lt;/keyword&gt;&lt;keyword&gt;Glomerulonephritis, Membranoproliferative/epidemiology&lt;/keyword&gt;&lt;keyword&gt;Glomerulosclerosis, Focal Segmental/epidemiology&lt;/keyword&gt;&lt;keyword&gt;Humans&lt;/keyword&gt;&lt;keyword&gt;Incidence&lt;/keyword&gt;&lt;keyword&gt;Infant&lt;/keyword&gt;&lt;keyword&gt;Nephrosis, Lipoid/epidemiology&lt;/keyword&gt;&lt;keyword&gt;Nephrotic Syndrome/*epidemiology/*pathology&lt;/keyword&gt;&lt;keyword&gt;Retrospective Studies&lt;/keyword&gt;&lt;keyword&gt;Saudi Arabia/epidemiology&lt;/keyword&gt;&lt;/keywords&gt;&lt;dates&gt;&lt;year&gt;2002&lt;/year&gt;&lt;pub-dates&gt;&lt;date&gt;Mar&lt;/date&gt;&lt;/pub-dates&gt;&lt;/dates&gt;&lt;isbn&gt;0379-5284 (Print)&amp;#xD;0379-5284 (Linking)&lt;/isbn&gt;&lt;accession-num&gt;11938425&lt;/accession-num&gt;&lt;urls&gt;&lt;related-urls&gt;&lt;url&gt;http://www.ncbi.nlm.nih.gov/pubmed/11938425&lt;/url&gt;&lt;/related-urls&gt;&lt;/urls&gt;&lt;/record&gt;&lt;/Cite&gt;&lt;/EndNote&gt;</w:instrText>
      </w:r>
      <w:r w:rsidR="00CE1CA0">
        <w:rPr>
          <w:color w:val="000000"/>
        </w:rPr>
        <w:fldChar w:fldCharType="separate"/>
      </w:r>
      <w:r w:rsidR="00CE1CA0" w:rsidRPr="00CE1CA0">
        <w:rPr>
          <w:noProof/>
          <w:color w:val="000000"/>
          <w:vertAlign w:val="superscript"/>
        </w:rPr>
        <w:t>5</w:t>
      </w:r>
      <w:r w:rsidR="00CE1CA0">
        <w:rPr>
          <w:color w:val="000000"/>
        </w:rPr>
        <w:fldChar w:fldCharType="end"/>
      </w:r>
      <w:r w:rsidR="00441B3D" w:rsidRPr="00EB467F">
        <w:rPr>
          <w:color w:val="000000"/>
        </w:rPr>
        <w:t xml:space="preserve">.  Indian children with </w:t>
      </w:r>
      <w:r w:rsidR="0026771F">
        <w:rPr>
          <w:color w:val="000000"/>
        </w:rPr>
        <w:t xml:space="preserve">steroid resistant </w:t>
      </w:r>
      <w:proofErr w:type="spellStart"/>
      <w:r w:rsidR="0026771F">
        <w:rPr>
          <w:color w:val="000000"/>
        </w:rPr>
        <w:t>nephrotic</w:t>
      </w:r>
      <w:proofErr w:type="spellEnd"/>
      <w:r w:rsidR="0026771F">
        <w:rPr>
          <w:color w:val="000000"/>
        </w:rPr>
        <w:t xml:space="preserve"> syndrome</w:t>
      </w:r>
      <w:r w:rsidR="00441B3D" w:rsidRPr="00EB467F">
        <w:rPr>
          <w:color w:val="000000"/>
        </w:rPr>
        <w:t xml:space="preserve"> also respond better to </w:t>
      </w:r>
      <w:r w:rsidR="00F64915">
        <w:rPr>
          <w:color w:val="000000"/>
        </w:rPr>
        <w:t xml:space="preserve">oral </w:t>
      </w:r>
      <w:r w:rsidR="00441B3D" w:rsidRPr="00EB467F">
        <w:rPr>
          <w:color w:val="000000"/>
        </w:rPr>
        <w:t>cyclophosphamide</w:t>
      </w:r>
      <w:r w:rsidR="00F64915">
        <w:rPr>
          <w:color w:val="000000"/>
        </w:rPr>
        <w:t xml:space="preserve"> treatment</w:t>
      </w:r>
      <w:r w:rsidR="00441B3D" w:rsidRPr="00EB467F">
        <w:rPr>
          <w:color w:val="000000"/>
        </w:rPr>
        <w:t xml:space="preserve"> compared to </w:t>
      </w:r>
      <w:r w:rsidR="00B85F70">
        <w:rPr>
          <w:color w:val="000000"/>
        </w:rPr>
        <w:t>Black</w:t>
      </w:r>
      <w:r w:rsidR="00441B3D" w:rsidRPr="00EB467F">
        <w:rPr>
          <w:color w:val="000000"/>
        </w:rPr>
        <w:t xml:space="preserve"> children, who are 3-fold less likely to achieve complete remission (69% vs. 20% in Indians and </w:t>
      </w:r>
      <w:r w:rsidR="00B85F70">
        <w:rPr>
          <w:color w:val="000000"/>
        </w:rPr>
        <w:t>Black</w:t>
      </w:r>
      <w:r w:rsidR="00441B3D" w:rsidRPr="00EB467F">
        <w:rPr>
          <w:color w:val="000000"/>
        </w:rPr>
        <w:t>s, respectively).</w:t>
      </w:r>
      <w:r w:rsidR="00CE1CA0">
        <w:rPr>
          <w:color w:val="000000"/>
        </w:rPr>
        <w:fldChar w:fldCharType="begin">
          <w:fldData xml:space="preserve">PEVuZE5vdGU+PENpdGU+PEF1dGhvcj5CaGltbWE8L0F1dGhvcj48WWVhcj4yMDA2PC9ZZWFyPjxS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</w:fldData>
        </w:fldChar>
      </w:r>
      <w:r w:rsidR="00CE1CA0">
        <w:rPr>
          <w:color w:val="000000"/>
        </w:rPr>
        <w:instrText xml:space="preserve"> ADDIN EN.CITE </w:instrText>
      </w:r>
      <w:r w:rsidR="00CE1CA0">
        <w:rPr>
          <w:color w:val="000000"/>
        </w:rPr>
        <w:fldChar w:fldCharType="begin">
          <w:fldData xml:space="preserve">PEVuZE5vdGU+PENpdGU+PEF1dGhvcj5CaGltbWE8L0F1dGhvcj48WWVhcj4yMDA2PC9ZZWFyPjxS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</w:fldData>
        </w:fldChar>
      </w:r>
      <w:r w:rsidR="00CE1CA0">
        <w:rPr>
          <w:color w:val="000000"/>
        </w:rPr>
        <w:instrText xml:space="preserve"> ADDIN EN.CITE.DATA </w:instrText>
      </w:r>
      <w:r w:rsidR="00CE1CA0">
        <w:rPr>
          <w:color w:val="000000"/>
        </w:rPr>
      </w:r>
      <w:r w:rsidR="00CE1CA0">
        <w:rPr>
          <w:color w:val="000000"/>
        </w:rPr>
        <w:fldChar w:fldCharType="end"/>
      </w:r>
      <w:r w:rsidR="00CE1CA0">
        <w:rPr>
          <w:color w:val="000000"/>
        </w:rPr>
      </w:r>
      <w:r w:rsidR="00CE1CA0">
        <w:rPr>
          <w:color w:val="000000"/>
        </w:rPr>
        <w:fldChar w:fldCharType="separate"/>
      </w:r>
      <w:r w:rsidR="00CE1CA0" w:rsidRPr="00CE1CA0">
        <w:rPr>
          <w:noProof/>
          <w:color w:val="000000"/>
          <w:vertAlign w:val="superscript"/>
        </w:rPr>
        <w:t>6,7</w:t>
      </w:r>
      <w:r w:rsidR="00CE1CA0">
        <w:rPr>
          <w:color w:val="000000"/>
        </w:rPr>
        <w:fldChar w:fldCharType="end"/>
      </w:r>
      <w:r w:rsidR="00441B3D" w:rsidRPr="00EB467F">
        <w:rPr>
          <w:color w:val="000000"/>
        </w:rPr>
        <w:t xml:space="preserve"> </w:t>
      </w:r>
      <w:r w:rsidR="008B1B19" w:rsidRPr="00EB467F">
        <w:t xml:space="preserve">The basis for these disparities is not understood, but it is hypothesized to be due to in part to genetic differences in genes predisposing to </w:t>
      </w:r>
      <w:r w:rsidR="002864B4">
        <w:t>steroid resistant (SR)</w:t>
      </w:r>
      <w:r w:rsidR="008B1B19" w:rsidRPr="00EB467F">
        <w:t>-FSGS.</w:t>
      </w:r>
    </w:p>
    <w:p w:rsidR="00CF1E06" w:rsidRPr="00EB467F" w:rsidRDefault="001A0517" w:rsidP="00262D30">
      <w:pPr>
        <w:autoSpaceDE w:val="0"/>
        <w:autoSpaceDN w:val="0"/>
        <w:adjustRightInd w:val="0"/>
        <w:spacing w:line="480" w:lineRule="auto"/>
        <w:ind w:firstLine="720"/>
        <w:rPr>
          <w:color w:val="000000"/>
        </w:rPr>
      </w:pPr>
      <w:r w:rsidRPr="00EB467F">
        <w:rPr>
          <w:lang w:val="en-ZA" w:eastAsia="en-ZA"/>
        </w:rPr>
        <w:t xml:space="preserve">To date </w:t>
      </w:r>
      <w:r w:rsidR="00C85B3F">
        <w:rPr>
          <w:lang w:val="en-ZA" w:eastAsia="en-ZA"/>
        </w:rPr>
        <w:t xml:space="preserve">variants in </w:t>
      </w:r>
      <w:r w:rsidR="00C351CA" w:rsidRPr="00EB467F">
        <w:rPr>
          <w:lang w:val="en-ZA" w:eastAsia="en-ZA"/>
        </w:rPr>
        <w:t>27</w:t>
      </w:r>
      <w:r w:rsidRPr="00EB467F">
        <w:rPr>
          <w:lang w:val="en-ZA" w:eastAsia="en-ZA"/>
        </w:rPr>
        <w:t xml:space="preserve"> genes have been identified that segregate with FSGS in families or are associated with </w:t>
      </w:r>
      <w:r w:rsidR="00B16F20">
        <w:rPr>
          <w:lang w:val="en-ZA" w:eastAsia="en-ZA"/>
        </w:rPr>
        <w:t xml:space="preserve">sporadic </w:t>
      </w:r>
      <w:r w:rsidRPr="00EB467F">
        <w:rPr>
          <w:lang w:val="en-ZA" w:eastAsia="en-ZA"/>
        </w:rPr>
        <w:t>FSGS.</w:t>
      </w:r>
      <w:r w:rsidR="00CE1CA0">
        <w:rPr>
          <w:lang w:val="en-ZA" w:eastAsia="en-ZA"/>
        </w:rPr>
        <w:fldChar w:fldCharType="begin">
          <w:fldData xml:space="preserve">PEVuZE5vdGU+PENpdGU+PEF1dGhvcj5IdWJlcjwvQXV0aG9yPjxZZWFyPjIwMDU8L1llYXI+PFJl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PEVuZE5vdGU+PENpdGU+PEF1dGhvcj5IdWJlcjwvQXV0aG9yPjxZZWFyPjIwMDU8L1llYXI+PFJl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8,9</w:t>
      </w:r>
      <w:r w:rsidR="00CE1CA0">
        <w:rPr>
          <w:lang w:val="en-ZA" w:eastAsia="en-ZA"/>
        </w:rPr>
        <w:fldChar w:fldCharType="end"/>
      </w:r>
      <w:r w:rsidRPr="00EB467F">
        <w:rPr>
          <w:lang w:val="en-ZA" w:eastAsia="en-ZA"/>
        </w:rPr>
        <w:t xml:space="preserve">  Autosomal recessive variants tend to be highly penetrant, causing congenital or childhood onset SR-FSGS, in contrast to autosomal dominant muations which tend to </w:t>
      </w:r>
      <w:r w:rsidR="00A50FBA">
        <w:rPr>
          <w:lang w:val="en-ZA" w:eastAsia="en-ZA"/>
        </w:rPr>
        <w:t xml:space="preserve">be associated with later </w:t>
      </w:r>
      <w:r w:rsidRPr="00EB467F">
        <w:rPr>
          <w:lang w:val="en-ZA" w:eastAsia="en-ZA"/>
        </w:rPr>
        <w:t>onset and milder disease course.</w:t>
      </w:r>
      <w:r w:rsidR="00CE1CA0">
        <w:rPr>
          <w:lang w:val="en-ZA" w:eastAsia="en-ZA"/>
        </w:rPr>
        <w:fldChar w:fldCharType="begin"/>
      </w:r>
      <w:r w:rsidR="00CE1CA0">
        <w:rPr>
          <w:lang w:val="en-ZA" w:eastAsia="en-ZA"/>
        </w:rPr>
        <w:instrText xml:space="preserve"> ADDIN EN.CITE &lt;EndNote&gt;&lt;Cite&gt;&lt;Author&gt;Pollak&lt;/Author&gt;&lt;Year&gt;2003&lt;/Year&gt;&lt;RecNum&gt;7102&lt;/RecNum&gt;&lt;DisplayText&gt;&lt;style face="superscript"&gt;10&lt;/style&gt;&lt;/DisplayText&gt;&lt;record&gt;&lt;rec-number&gt;7102&lt;/rec-number&gt;&lt;foreign-keys&gt;&lt;key app="EN" db-id="eea9xpef7effemevpzop0sddrvvfd99vstps" timestamp="1412121731"&gt;7102&lt;/key&gt;&lt;/foreign-keys&gt;&lt;ref-type name="Journal Article"&gt;17&lt;/ref-type&gt;&lt;contributors&gt;&lt;authors&gt;&lt;author&gt;Pollak, M. R.&lt;/author&gt;&lt;/authors&gt;&lt;/contributors&gt;&lt;auth-address&gt;Renal Division, Brigham and Women&amp;apos;s Hospital, 77 Louis Pasteur Ave, Boston, MA, USA. mpollak@rics.bwh.harvard.edu&lt;/auth-address&gt;&lt;titles&gt;&lt;title&gt;The genetic basis of FSGS and steroid-resistant nephrosis&lt;/title&gt;&lt;secondary-title&gt;Semin Nephrol&lt;/secondary-title&gt;&lt;alt-title&gt;Seminars in nephrology&lt;/alt-title&gt;&lt;/titles&gt;&lt;periodical&gt;&lt;full-title&gt;Semin Nephrol&lt;/full-title&gt;&lt;/periodical&gt;&lt;pages&gt;141-6&lt;/pages&gt;&lt;volume&gt;23&lt;/volume&gt;&lt;number&gt;2&lt;/number&gt;&lt;keywords&gt;&lt;keyword&gt;Animals&lt;/keyword&gt;&lt;keyword&gt;Drug Resistance/*genetics&lt;/keyword&gt;&lt;keyword&gt;Epithelial Cells/pathology&lt;/keyword&gt;&lt;keyword&gt;Genetic Predisposition to Disease/genetics&lt;/keyword&gt;&lt;keyword&gt;Glomerulosclerosis, Focal Segmental/drug therapy/genetics&lt;/keyword&gt;&lt;keyword&gt;Humans&lt;/keyword&gt;&lt;keyword&gt;Intracellular Signaling Peptides and Proteins&lt;/keyword&gt;&lt;keyword&gt;Kidney Glomerulus/cytology/pathology&lt;/keyword&gt;&lt;keyword&gt;Membrane Proteins/genetics&lt;/keyword&gt;&lt;keyword&gt;Nephrosis/*drug therapy/*genetics&lt;/keyword&gt;&lt;keyword&gt;Nephrotic Syndrome/drug therapy/genetics&lt;/keyword&gt;&lt;keyword&gt;Point Mutation/genetics&lt;/keyword&gt;&lt;keyword&gt;Proteins/genetics&lt;/keyword&gt;&lt;keyword&gt;Steroids/*therapeutic use&lt;/keyword&gt;&lt;/keywords&gt;&lt;dates&gt;&lt;year&gt;2003&lt;/year&gt;&lt;pub-dates&gt;&lt;date&gt;Mar&lt;/date&gt;&lt;/pub-dates&gt;&lt;/dates&gt;&lt;isbn&gt;0270-9295 (Print)&amp;#xD;0270-9295 (Linking)&lt;/isbn&gt;&lt;accession-num&gt;12704574&lt;/accession-num&gt;&lt;urls&gt;&lt;related-urls&gt;&lt;url&gt;http://www.ncbi.nlm.nih.gov/pubmed/12704574&lt;/url&gt;&lt;/related-urls&gt;&lt;/urls&gt;&lt;electronic-resource-num&gt;10.1053/snep.2003.50014&lt;/electronic-resource-num&gt;&lt;/record&gt;&lt;/Cite&gt;&lt;/EndNote&gt;</w:instrText>
      </w:r>
      <w:r w:rsidR="00CE1CA0">
        <w:rPr>
          <w:lang w:val="en-ZA" w:eastAsia="en-ZA"/>
        </w:rPr>
        <w:fldChar w:fldCharType="separate"/>
      </w:r>
      <w:r w:rsidR="00CE1CA0" w:rsidRPr="00CE1CA0">
        <w:rPr>
          <w:noProof/>
          <w:vertAlign w:val="superscript"/>
          <w:lang w:val="en-ZA" w:eastAsia="en-ZA"/>
        </w:rPr>
        <w:t>10</w:t>
      </w:r>
      <w:r w:rsidR="00CE1CA0">
        <w:rPr>
          <w:lang w:val="en-ZA" w:eastAsia="en-ZA"/>
        </w:rPr>
        <w:fldChar w:fldCharType="end"/>
      </w:r>
      <w:r w:rsidRPr="00EB467F">
        <w:rPr>
          <w:lang w:val="en-ZA" w:eastAsia="en-ZA"/>
        </w:rPr>
        <w:t xml:space="preserve"> C</w:t>
      </w:r>
      <w:r w:rsidRPr="00EB467F">
        <w:rPr>
          <w:rFonts w:eastAsia="MinionPro-Regular"/>
          <w:lang w:val="en-ZA" w:eastAsia="en-ZA"/>
        </w:rPr>
        <w:t xml:space="preserve">hildhood SRNS/FSGS has been most frequently associated with mutations in the </w:t>
      </w:r>
      <w:r w:rsidRPr="00EB467F">
        <w:rPr>
          <w:rFonts w:eastAsia="MinionPro-Regular"/>
          <w:i/>
          <w:lang w:val="en-ZA" w:eastAsia="en-ZA"/>
        </w:rPr>
        <w:t xml:space="preserve">NPHS1 </w:t>
      </w:r>
      <w:r w:rsidRPr="00EB467F">
        <w:rPr>
          <w:rFonts w:eastAsia="MinionPro-Regular"/>
          <w:lang w:val="en-ZA" w:eastAsia="en-ZA"/>
        </w:rPr>
        <w:t>and</w:t>
      </w:r>
      <w:r w:rsidRPr="00EB467F">
        <w:rPr>
          <w:rFonts w:eastAsia="MinionPro-Regular"/>
          <w:i/>
          <w:lang w:val="en-ZA" w:eastAsia="en-ZA"/>
        </w:rPr>
        <w:t xml:space="preserve"> </w:t>
      </w:r>
      <w:r w:rsidR="00D37FF6">
        <w:rPr>
          <w:rFonts w:eastAsia="MinionPro-Regular"/>
          <w:i/>
          <w:lang w:val="en-ZA" w:eastAsia="en-ZA"/>
        </w:rPr>
        <w:t>NPHS2</w:t>
      </w:r>
      <w:r w:rsidRPr="00EB467F">
        <w:rPr>
          <w:rFonts w:eastAsia="MinionPro-Regular"/>
          <w:lang w:val="en-ZA" w:eastAsia="en-ZA"/>
        </w:rPr>
        <w:t xml:space="preserve"> genes, which are essential for the </w:t>
      </w:r>
      <w:r w:rsidRPr="00EB467F">
        <w:rPr>
          <w:lang w:val="en-ZA" w:eastAsia="en-ZA"/>
        </w:rPr>
        <w:t>maintenance of the podocyte ultrastructure and the podocyte slit diaphagm</w:t>
      </w:r>
      <w:r w:rsidRPr="00EB467F">
        <w:rPr>
          <w:rFonts w:eastAsia="MinionPro-Regular"/>
          <w:lang w:val="en-ZA" w:eastAsia="en-ZA"/>
        </w:rPr>
        <w:t>.</w:t>
      </w:r>
      <w:r w:rsidR="00CE1CA0">
        <w:rPr>
          <w:rFonts w:eastAsia="MinionPro-Regular"/>
          <w:lang w:val="en-ZA" w:eastAsia="en-ZA"/>
        </w:rPr>
        <w:fldChar w:fldCharType="begin"/>
      </w:r>
      <w:r w:rsidR="00CE1CA0">
        <w:rPr>
          <w:rFonts w:eastAsia="MinionPro-Regular"/>
          <w:lang w:val="en-ZA" w:eastAsia="en-ZA"/>
        </w:rPr>
        <w:instrText xml:space="preserve"> ADDIN EN.CITE &lt;EndNote&gt;&lt;Cite&gt;&lt;Author&gt;Pollak&lt;/Author&gt;&lt;Year&gt;2014&lt;/Year&gt;&lt;RecNum&gt;7095&lt;/RecNum&gt;&lt;DisplayText&gt;&lt;style face="superscript"&gt;11&lt;/style&gt;&lt;/DisplayText&gt;&lt;record&gt;&lt;rec-number&gt;7095&lt;/rec-number&gt;&lt;foreign-keys&gt;&lt;key app="EN" db-id="eea9xpef7effemevpzop0sddrvvfd99vstps" timestamp="1412121731"&gt;7095&lt;/key&gt;&lt;/foreign-keys&gt;&lt;ref-type name="Journal Article"&gt;17&lt;/ref-type&gt;&lt;contributors&gt;&lt;authors&gt;&lt;author&gt;Pollak, M. R.&lt;/author&gt;&lt;/authors&gt;&lt;/contributors&gt;&lt;auth-address&gt;Beth Israel Deaconess Medical Center, Boston, MA. Electronic address: mpollak@bidmc.harvard.edu.&lt;/auth-address&gt;&lt;titles&gt;&lt;title&gt;Familial FSGS&lt;/title&gt;&lt;secondary-title&gt;Adv Chronic Kidney Dis&lt;/secondary-title&gt;&lt;alt-title&gt;Advances in chronic kidney disease&lt;/alt-title&gt;&lt;/titles&gt;&lt;periodical&gt;&lt;full-title&gt;Adv Chronic Kidney Dis&lt;/full-title&gt;&lt;abbr-1&gt;Advances in chronic kidney disease&lt;/abbr-1&gt;&lt;/periodical&gt;&lt;alt-periodical&gt;&lt;full-title&gt;Adv Chronic Kidney Dis&lt;/full-title&gt;&lt;abbr-1&gt;Advances in chronic kidney disease&lt;/abbr-1&gt;&lt;/alt-periodical&gt;&lt;pages&gt;422-425&lt;/pages&gt;&lt;volume&gt;21&lt;/volume&gt;&lt;number&gt;5&lt;/number&gt;&lt;dates&gt;&lt;year&gt;2014&lt;/year&gt;&lt;pub-dates&gt;&lt;date&gt;Sep&lt;/date&gt;&lt;/pub-dates&gt;&lt;/dates&gt;&lt;isbn&gt;1548-5609 (Electronic)&amp;#xD;1548-5595 (Linking)&lt;/isbn&gt;&lt;accession-num&gt;25168831&lt;/accession-num&gt;&lt;urls&gt;&lt;related-urls&gt;&lt;url&gt;http://www.ncbi.nlm.nih.gov/pubmed/25168831&lt;/url&gt;&lt;/related-urls&gt;&lt;/urls&gt;&lt;electronic-resource-num&gt;10.1053/j.ackd.2014.06.001&lt;/electronic-resource-num&gt;&lt;/record&gt;&lt;/Cite&gt;&lt;/EndNote&gt;</w:instrText>
      </w:r>
      <w:r w:rsidR="00CE1CA0">
        <w:rPr>
          <w:rFonts w:eastAsia="MinionPro-Regular"/>
          <w:lang w:val="en-ZA" w:eastAsia="en-ZA"/>
        </w:rPr>
        <w:fldChar w:fldCharType="separate"/>
      </w:r>
      <w:r w:rsidR="00CE1CA0" w:rsidRPr="00CE1CA0">
        <w:rPr>
          <w:rFonts w:eastAsia="MinionPro-Regular"/>
          <w:noProof/>
          <w:vertAlign w:val="superscript"/>
          <w:lang w:val="en-ZA" w:eastAsia="en-ZA"/>
        </w:rPr>
        <w:t>11</w:t>
      </w:r>
      <w:r w:rsidR="00CE1CA0">
        <w:rPr>
          <w:rFonts w:eastAsia="MinionPro-Regular"/>
          <w:lang w:val="en-ZA" w:eastAsia="en-ZA"/>
        </w:rPr>
        <w:fldChar w:fldCharType="end"/>
      </w:r>
      <w:r w:rsidRPr="00EB467F">
        <w:rPr>
          <w:rFonts w:eastAsia="MinionPro-Regular"/>
          <w:lang w:val="en-ZA" w:eastAsia="en-ZA"/>
        </w:rPr>
        <w:t xml:space="preserve"> </w:t>
      </w:r>
      <w:r w:rsidRPr="00EB467F">
        <w:rPr>
          <w:lang w:val="en-ZA" w:eastAsia="en-ZA"/>
        </w:rPr>
        <w:t xml:space="preserve">  </w:t>
      </w:r>
      <w:r w:rsidRPr="00EB467F">
        <w:rPr>
          <w:rFonts w:eastAsia="MinionPro-Regular"/>
          <w:i/>
          <w:lang w:val="en-ZA" w:eastAsia="en-ZA"/>
        </w:rPr>
        <w:t>NPHS1</w:t>
      </w:r>
      <w:r w:rsidRPr="00EB467F">
        <w:rPr>
          <w:rFonts w:eastAsia="MinionPro-Regular"/>
          <w:lang w:val="en-ZA" w:eastAsia="en-ZA"/>
        </w:rPr>
        <w:t xml:space="preserve"> encodes </w:t>
      </w:r>
      <w:r w:rsidRPr="00EB467F">
        <w:rPr>
          <w:lang w:val="en-ZA" w:eastAsia="en-ZA"/>
        </w:rPr>
        <w:t>nephrin, a transmembrane protein that serves structural and signaling functions critical for podocyte function.</w:t>
      </w:r>
      <w:r w:rsidR="00CE1CA0">
        <w:rPr>
          <w:lang w:val="en-ZA" w:eastAsia="en-ZA"/>
        </w:rPr>
        <w:fldChar w:fldCharType="begin">
          <w:fldData xml:space="preserve">PEVuZE5vdGU+PENpdGU+PEF1dGhvcj5TZWxsaW48L0F1dGhvcj48WWVhcj4yMDAzPC9ZZWFyPjxS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</w:fldData>
        </w:fldChar>
      </w:r>
      <w:r w:rsidR="00CE1CA0">
        <w:rPr>
          <w:lang w:val="en-ZA" w:eastAsia="en-ZA"/>
        </w:rPr>
        <w:instrText xml:space="preserve"> ADDIN EN.CITE </w:instrText>
      </w:r>
      <w:r w:rsidR="00CE1CA0">
        <w:rPr>
          <w:lang w:val="en-ZA" w:eastAsia="en-ZA"/>
        </w:rPr>
        <w:fldChar w:fldCharType="begin">
          <w:fldData xml:space="preserve">PEVuZE5vdGU+PENpdGU+PEF1dGhvcj5TZWxsaW48L0F1dGhvcj48WWVhcj4yMDAzPC9ZZWFyPjxS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8,12,13</w:t>
      </w:r>
      <w:r w:rsidR="00CE1CA0">
        <w:rPr>
          <w:lang w:val="en-ZA" w:eastAsia="en-ZA"/>
        </w:rPr>
        <w:fldChar w:fldCharType="end"/>
      </w:r>
      <w:r w:rsidRPr="00EB467F">
        <w:rPr>
          <w:lang w:val="en-ZA" w:eastAsia="en-ZA"/>
        </w:rPr>
        <w:t xml:space="preserve">;  </w:t>
      </w:r>
      <w:r w:rsidR="00A50FBA">
        <w:rPr>
          <w:lang w:val="en-ZA" w:eastAsia="en-ZA"/>
        </w:rPr>
        <w:t xml:space="preserve">although </w:t>
      </w:r>
      <w:r w:rsidRPr="00EB467F">
        <w:rPr>
          <w:rFonts w:eastAsia="MinionPro-Regular"/>
          <w:i/>
          <w:lang w:val="en-ZA" w:eastAsia="en-ZA"/>
        </w:rPr>
        <w:t>NPHS1</w:t>
      </w:r>
      <w:r w:rsidRPr="00EB467F">
        <w:rPr>
          <w:rFonts w:eastAsia="MinionPro-Regular"/>
          <w:lang w:val="en-ZA" w:eastAsia="en-ZA"/>
        </w:rPr>
        <w:t xml:space="preserve"> </w:t>
      </w:r>
      <w:r w:rsidRPr="00EB467F">
        <w:rPr>
          <w:lang w:val="en-ZA" w:eastAsia="en-ZA"/>
        </w:rPr>
        <w:t>mutations are most often associated with congential nephrotic syndrome</w:t>
      </w:r>
      <w:r w:rsidR="00A50FBA">
        <w:rPr>
          <w:lang w:val="en-ZA" w:eastAsia="en-ZA"/>
        </w:rPr>
        <w:t>,</w:t>
      </w:r>
      <w:r w:rsidRPr="00EB467F">
        <w:rPr>
          <w:lang w:val="en-ZA" w:eastAsia="en-ZA"/>
        </w:rPr>
        <w:t xml:space="preserve"> there is a spectrum of age of onset depending in part of the pathogenicity of the causal mutation.</w:t>
      </w:r>
      <w:r w:rsidR="00CE1CA0">
        <w:rPr>
          <w:lang w:val="en-ZA" w:eastAsia="en-ZA"/>
        </w:rPr>
        <w:fldChar w:fldCharType="begin">
          <w:fldData xml:space="preserve">PEVuZE5vdGU+PENpdGU+PEF1dGhvcj5Lb3ppZWxsPC9BdXRob3I+PFllYXI+MjAwMjwvWWVhcj48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PEVuZE5vdGU+PENpdGU+PEF1dGhvcj5Lb3ppZWxsPC9BdXRob3I+PFllYXI+MjAwMjwvWWVhcj48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14,15</w:t>
      </w:r>
      <w:r w:rsidR="00CE1CA0">
        <w:rPr>
          <w:lang w:val="en-ZA" w:eastAsia="en-ZA"/>
        </w:rPr>
        <w:fldChar w:fldCharType="end"/>
      </w:r>
      <w:r w:rsidRPr="00EB467F">
        <w:rPr>
          <w:lang w:val="en-ZA" w:eastAsia="en-ZA"/>
        </w:rPr>
        <w:t xml:space="preserve">  </w:t>
      </w:r>
      <w:r w:rsidR="00D37FF6">
        <w:rPr>
          <w:rFonts w:eastAsia="MinionPro-Regular"/>
          <w:i/>
          <w:lang w:val="en-ZA" w:eastAsia="en-ZA"/>
        </w:rPr>
        <w:t>NPHS2</w:t>
      </w:r>
      <w:r w:rsidRPr="00EB467F">
        <w:rPr>
          <w:rFonts w:eastAsia="MinionPro-Regular"/>
          <w:lang w:val="en-ZA" w:eastAsia="en-ZA"/>
        </w:rPr>
        <w:t xml:space="preserve"> encodes the  transmembrane protein podocin, which recruits nephrin </w:t>
      </w:r>
      <w:r w:rsidRPr="00EB467F">
        <w:t xml:space="preserve">to lipid rafts in the plasma membrane, essential to maintaining the integrity of the </w:t>
      </w:r>
      <w:proofErr w:type="spellStart"/>
      <w:r w:rsidRPr="00EB467F">
        <w:t>podocyte</w:t>
      </w:r>
      <w:proofErr w:type="spellEnd"/>
      <w:r w:rsidRPr="00EB467F">
        <w:t xml:space="preserve"> slit diaphragm</w:t>
      </w:r>
      <w:r w:rsidRPr="00EB467F">
        <w:rPr>
          <w:rFonts w:eastAsia="MinionPro-Regular"/>
          <w:lang w:val="en-ZA" w:eastAsia="en-ZA"/>
        </w:rPr>
        <w:t>.</w:t>
      </w:r>
      <w:r w:rsidR="00CE1CA0">
        <w:rPr>
          <w:rFonts w:eastAsia="MinionPro-Regular"/>
          <w:lang w:val="en-ZA" w:eastAsia="en-ZA"/>
        </w:rPr>
        <w:fldChar w:fldCharType="begin">
          <w:fldData xml:space="preserve">PEVuZE5vdGU+PENpdGU+PEF1dGhvcj5TY2h3YXJ6PC9BdXRob3I+PFllYXI+MjAwMTwvWWVhcj48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</w:fldData>
        </w:fldChar>
      </w:r>
      <w:r w:rsidR="00CE1CA0">
        <w:rPr>
          <w:rFonts w:eastAsia="MinionPro-Regular"/>
          <w:lang w:val="en-ZA" w:eastAsia="en-ZA"/>
        </w:rPr>
        <w:instrText xml:space="preserve"> ADDIN EN.CITE </w:instrText>
      </w:r>
      <w:r w:rsidR="00CE1CA0">
        <w:rPr>
          <w:rFonts w:eastAsia="MinionPro-Regular"/>
          <w:lang w:val="en-ZA" w:eastAsia="en-ZA"/>
        </w:rPr>
        <w:fldChar w:fldCharType="begin">
          <w:fldData xml:space="preserve">PEVuZE5vdGU+PENpdGU+PEF1dGhvcj5TY2h3YXJ6PC9BdXRob3I+PFllYXI+MjAwMTwvWWVhcj48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</w:fldData>
        </w:fldChar>
      </w:r>
      <w:r w:rsidR="00CE1CA0">
        <w:rPr>
          <w:rFonts w:eastAsia="MinionPro-Regular"/>
          <w:lang w:val="en-ZA" w:eastAsia="en-ZA"/>
        </w:rPr>
        <w:instrText xml:space="preserve"> ADDIN EN.CITE.DATA </w:instrText>
      </w:r>
      <w:r w:rsidR="00CE1CA0">
        <w:rPr>
          <w:rFonts w:eastAsia="MinionPro-Regular"/>
          <w:lang w:val="en-ZA" w:eastAsia="en-ZA"/>
        </w:rPr>
      </w:r>
      <w:r w:rsidR="00CE1CA0">
        <w:rPr>
          <w:rFonts w:eastAsia="MinionPro-Regular"/>
          <w:lang w:val="en-ZA" w:eastAsia="en-ZA"/>
        </w:rPr>
        <w:fldChar w:fldCharType="end"/>
      </w:r>
      <w:r w:rsidR="00CE1CA0">
        <w:rPr>
          <w:rFonts w:eastAsia="MinionPro-Regular"/>
          <w:lang w:val="en-ZA" w:eastAsia="en-ZA"/>
        </w:rPr>
      </w:r>
      <w:r w:rsidR="00CE1CA0">
        <w:rPr>
          <w:rFonts w:eastAsia="MinionPro-Regular"/>
          <w:lang w:val="en-ZA" w:eastAsia="en-ZA"/>
        </w:rPr>
        <w:fldChar w:fldCharType="separate"/>
      </w:r>
      <w:r w:rsidR="00CE1CA0" w:rsidRPr="00CE1CA0">
        <w:rPr>
          <w:rFonts w:eastAsia="MinionPro-Regular"/>
          <w:noProof/>
          <w:vertAlign w:val="superscript"/>
          <w:lang w:val="en-ZA" w:eastAsia="en-ZA"/>
        </w:rPr>
        <w:t>13,16,17</w:t>
      </w:r>
      <w:r w:rsidR="00CE1CA0">
        <w:rPr>
          <w:rFonts w:eastAsia="MinionPro-Regular"/>
          <w:lang w:val="en-ZA" w:eastAsia="en-ZA"/>
        </w:rPr>
        <w:fldChar w:fldCharType="end"/>
      </w:r>
      <w:r w:rsidRPr="00EB467F">
        <w:rPr>
          <w:rFonts w:eastAsia="MinionPro-Regular"/>
          <w:lang w:val="en-ZA" w:eastAsia="en-ZA"/>
        </w:rPr>
        <w:t xml:space="preserve">  </w:t>
      </w:r>
      <w:r w:rsidRPr="00EB467F">
        <w:rPr>
          <w:lang w:val="en-ZA" w:eastAsia="en-ZA"/>
        </w:rPr>
        <w:t xml:space="preserve">Pathogenic mutations in </w:t>
      </w:r>
      <w:r w:rsidR="00D37FF6">
        <w:rPr>
          <w:i/>
          <w:lang w:val="en-ZA" w:eastAsia="en-ZA"/>
        </w:rPr>
        <w:t>NPHS2</w:t>
      </w:r>
      <w:r w:rsidRPr="00EB467F">
        <w:rPr>
          <w:i/>
          <w:lang w:val="en-ZA" w:eastAsia="en-ZA"/>
        </w:rPr>
        <w:t xml:space="preserve"> </w:t>
      </w:r>
      <w:r w:rsidRPr="00EB467F">
        <w:rPr>
          <w:lang w:val="en-ZA" w:eastAsia="en-ZA"/>
        </w:rPr>
        <w:t>are the most common genetic cause of SRNS/FSGS in childhood, generally associated with disease onset from about 3 months to 9 years of age.</w:t>
      </w:r>
      <w:r w:rsidR="00CE1CA0">
        <w:rPr>
          <w:lang w:val="en-ZA" w:eastAsia="en-ZA"/>
        </w:rPr>
        <w:fldChar w:fldCharType="begin">
          <w:fldData xml:space="preserve">PEVuZE5vdGU+PENpdGU+PEF1dGhvcj5Cb3V0ZTwvQXV0aG9yPjxZZWFyPjIwMDA8L1llYXI+PFJl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</w:fldData>
        </w:fldChar>
      </w:r>
      <w:r w:rsidR="00CE1CA0">
        <w:rPr>
          <w:lang w:val="en-ZA" w:eastAsia="en-ZA"/>
        </w:rPr>
        <w:instrText xml:space="preserve"> ADDIN EN.CITE </w:instrText>
      </w:r>
      <w:r w:rsidR="00CE1CA0">
        <w:rPr>
          <w:lang w:val="en-ZA" w:eastAsia="en-ZA"/>
        </w:rPr>
        <w:fldChar w:fldCharType="begin">
          <w:fldData xml:space="preserve">PEVuZE5vdGU+PENpdGU+PEF1dGhvcj5Cb3V0ZTwvQXV0aG9yPjxZZWFyPjIwMDA8L1llYXI+PFJl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18-20</w:t>
      </w:r>
      <w:r w:rsidR="00CE1CA0">
        <w:rPr>
          <w:lang w:val="en-ZA" w:eastAsia="en-ZA"/>
        </w:rPr>
        <w:fldChar w:fldCharType="end"/>
      </w:r>
    </w:p>
    <w:p w:rsidR="00CF1E06" w:rsidRPr="00EB467F" w:rsidRDefault="008B1B19" w:rsidP="00262D30">
      <w:pPr>
        <w:autoSpaceDE w:val="0"/>
        <w:autoSpaceDN w:val="0"/>
        <w:adjustRightInd w:val="0"/>
        <w:spacing w:line="480" w:lineRule="auto"/>
        <w:ind w:firstLine="720"/>
        <w:rPr>
          <w:lang w:val="en-ZA" w:eastAsia="en-ZA"/>
        </w:rPr>
      </w:pPr>
      <w:r w:rsidRPr="00EB467F">
        <w:rPr>
          <w:lang w:val="en-ZA" w:eastAsia="en-ZA"/>
        </w:rPr>
        <w:t xml:space="preserve">The </w:t>
      </w:r>
      <w:r w:rsidR="006C08D3" w:rsidRPr="00EB467F">
        <w:rPr>
          <w:lang w:val="en-ZA" w:eastAsia="en-ZA"/>
        </w:rPr>
        <w:t xml:space="preserve">association </w:t>
      </w:r>
      <w:r w:rsidRPr="00EB467F">
        <w:rPr>
          <w:lang w:val="en-ZA" w:eastAsia="en-ZA"/>
        </w:rPr>
        <w:t xml:space="preserve">of monogenic mutations differs for familial and sporadic forms of </w:t>
      </w:r>
      <w:r w:rsidR="00DF66E6">
        <w:rPr>
          <w:lang w:val="en-ZA" w:eastAsia="en-ZA"/>
        </w:rPr>
        <w:t xml:space="preserve">NS </w:t>
      </w:r>
      <w:r w:rsidR="00A50FBA">
        <w:rPr>
          <w:lang w:val="en-ZA" w:eastAsia="en-ZA"/>
        </w:rPr>
        <w:t>as well as</w:t>
      </w:r>
      <w:r w:rsidRPr="00EB467F">
        <w:rPr>
          <w:lang w:val="en-ZA" w:eastAsia="en-ZA"/>
        </w:rPr>
        <w:t xml:space="preserve"> among different racial and ethnic groups.  For familial forms of SRNS</w:t>
      </w:r>
      <w:r w:rsidR="00D962D7" w:rsidRPr="00EB467F">
        <w:rPr>
          <w:lang w:val="en-ZA" w:eastAsia="en-ZA"/>
        </w:rPr>
        <w:t>,</w:t>
      </w:r>
      <w:r w:rsidRPr="00EB467F">
        <w:rPr>
          <w:lang w:val="en-ZA" w:eastAsia="en-ZA"/>
        </w:rPr>
        <w:t xml:space="preserve"> identification of </w:t>
      </w:r>
      <w:r w:rsidR="00611284" w:rsidRPr="00EB467F">
        <w:rPr>
          <w:lang w:val="en-ZA" w:eastAsia="en-ZA"/>
        </w:rPr>
        <w:t>single gene</w:t>
      </w:r>
      <w:r w:rsidRPr="00EB467F">
        <w:rPr>
          <w:lang w:val="en-ZA" w:eastAsia="en-ZA"/>
        </w:rPr>
        <w:t xml:space="preserve"> causes for </w:t>
      </w:r>
      <w:r w:rsidR="00611284" w:rsidRPr="00EB467F">
        <w:rPr>
          <w:lang w:val="en-ZA" w:eastAsia="en-ZA"/>
        </w:rPr>
        <w:t>any of the</w:t>
      </w:r>
      <w:r w:rsidRPr="00EB467F">
        <w:rPr>
          <w:lang w:val="en-ZA" w:eastAsia="en-ZA"/>
        </w:rPr>
        <w:t xml:space="preserve"> know</w:t>
      </w:r>
      <w:r w:rsidR="00611284" w:rsidRPr="00EB467F">
        <w:rPr>
          <w:lang w:val="en-ZA" w:eastAsia="en-ZA"/>
        </w:rPr>
        <w:t>n</w:t>
      </w:r>
      <w:r w:rsidRPr="00EB467F">
        <w:rPr>
          <w:lang w:val="en-ZA" w:eastAsia="en-ZA"/>
        </w:rPr>
        <w:t xml:space="preserve"> 27 NS gene</w:t>
      </w:r>
      <w:r w:rsidR="00611284" w:rsidRPr="00EB467F">
        <w:rPr>
          <w:lang w:val="en-ZA" w:eastAsia="en-ZA"/>
        </w:rPr>
        <w:t>s</w:t>
      </w:r>
      <w:r w:rsidRPr="00EB467F">
        <w:rPr>
          <w:lang w:val="en-ZA" w:eastAsia="en-ZA"/>
        </w:rPr>
        <w:t xml:space="preserve"> is inversely correlated to age of onset and positively correlated to the degree of consanquinity.</w: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21</w:t>
      </w:r>
      <w:r w:rsidR="00CE1CA0">
        <w:rPr>
          <w:lang w:val="en-ZA" w:eastAsia="en-ZA"/>
        </w:rPr>
        <w:fldChar w:fldCharType="end"/>
      </w:r>
      <w:r w:rsidRPr="00EB467F">
        <w:rPr>
          <w:lang w:val="en-ZA" w:eastAsia="en-ZA"/>
        </w:rPr>
        <w:t xml:space="preserve">  In a study of 1783 families undergoing mutational analysis for  NS genes, overall a single gene cause of SRNS was found for 29.5% of families and up to 45% of consanquinous families.</w: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 </w:instrText>
      </w:r>
      <w:r w:rsidR="00CE1CA0">
        <w:rPr>
          <w:lang w:val="en-ZA" w:eastAsia="en-ZA"/>
        </w:rPr>
        <w:fldChar w:fldCharType="begin">
          <w:fldData xml:space="preserve">PEVuZE5vdGU+PENpdGU+PEF1dGhvcj5TYWRvd3NraTwvQXV0aG9yPjxZZWFyPjIwMTQ8L1llYXI+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21</w:t>
      </w:r>
      <w:r w:rsidR="00CE1CA0">
        <w:rPr>
          <w:lang w:val="en-ZA" w:eastAsia="en-ZA"/>
        </w:rPr>
        <w:fldChar w:fldCharType="end"/>
      </w:r>
      <w:r w:rsidRPr="00EB467F">
        <w:rPr>
          <w:lang w:val="en-ZA" w:eastAsia="en-ZA"/>
        </w:rPr>
        <w:t xml:space="preserve"> In contrast, recent USA studies of sporadic pediatric SRNS suggest that monogenic causes are infrequently detected. </w:t>
      </w:r>
      <w:r w:rsidR="00D37FF6">
        <w:rPr>
          <w:i/>
          <w:lang w:val="en-ZA" w:eastAsia="en-ZA"/>
        </w:rPr>
        <w:t>NPHS2</w:t>
      </w:r>
      <w:r w:rsidRPr="00EB467F">
        <w:rPr>
          <w:lang w:val="en-ZA" w:eastAsia="en-ZA"/>
        </w:rPr>
        <w:t xml:space="preserve"> mutations </w:t>
      </w:r>
      <w:r w:rsidR="00CF1E06" w:rsidRPr="00EB467F">
        <w:rPr>
          <w:lang w:val="en-ZA" w:eastAsia="en-ZA"/>
        </w:rPr>
        <w:t>are</w:t>
      </w:r>
      <w:r w:rsidRPr="00EB467F">
        <w:rPr>
          <w:lang w:val="en-ZA" w:eastAsia="en-ZA"/>
        </w:rPr>
        <w:t xml:space="preserve"> observed in 5-10% of </w:t>
      </w:r>
      <w:r w:rsidR="00B85F70">
        <w:rPr>
          <w:lang w:val="en-ZA" w:eastAsia="en-ZA"/>
        </w:rPr>
        <w:t>White</w:t>
      </w:r>
      <w:r w:rsidRPr="00EB467F">
        <w:rPr>
          <w:lang w:val="en-ZA" w:eastAsia="en-ZA"/>
        </w:rPr>
        <w:t xml:space="preserve"> children, due</w:t>
      </w:r>
      <w:r w:rsidR="008E78DB">
        <w:rPr>
          <w:lang w:val="en-ZA" w:eastAsia="en-ZA"/>
        </w:rPr>
        <w:t xml:space="preserve"> primarily</w:t>
      </w:r>
      <w:r w:rsidRPr="00EB467F">
        <w:rPr>
          <w:lang w:val="en-ZA" w:eastAsia="en-ZA"/>
        </w:rPr>
        <w:t xml:space="preserve"> to the European founder mutations, </w:t>
      </w:r>
      <w:r w:rsidR="00D37FF6">
        <w:rPr>
          <w:i/>
          <w:lang w:val="en-ZA" w:eastAsia="en-ZA"/>
        </w:rPr>
        <w:t>NPHS2</w:t>
      </w:r>
      <w:r w:rsidR="002864B4">
        <w:rPr>
          <w:lang w:val="en-ZA" w:eastAsia="en-ZA"/>
        </w:rPr>
        <w:t xml:space="preserve"> p.R138Q and p.</w:t>
      </w:r>
      <w:r w:rsidRPr="00EB467F">
        <w:rPr>
          <w:lang w:val="en-ZA" w:eastAsia="en-ZA"/>
        </w:rPr>
        <w:t>R229Q</w:t>
      </w:r>
      <w:r w:rsidR="00CF1E06" w:rsidRPr="00EB467F">
        <w:rPr>
          <w:lang w:val="en-ZA" w:eastAsia="en-ZA"/>
        </w:rPr>
        <w:t xml:space="preserve">, </w:t>
      </w:r>
      <w:r w:rsidR="002F07B0" w:rsidRPr="00EB467F">
        <w:rPr>
          <w:lang w:val="en-ZA" w:eastAsia="en-ZA"/>
        </w:rPr>
        <w:t xml:space="preserve"> </w:t>
      </w:r>
      <w:r w:rsidR="00CF1E06" w:rsidRPr="00A14FD0">
        <w:rPr>
          <w:lang w:val="en-ZA" w:eastAsia="en-ZA"/>
        </w:rPr>
        <w:t>which</w:t>
      </w:r>
      <w:r w:rsidR="00CF1E06" w:rsidRPr="00EB467F">
        <w:rPr>
          <w:lang w:val="en-ZA" w:eastAsia="en-ZA"/>
        </w:rPr>
        <w:t xml:space="preserve"> were </w:t>
      </w:r>
      <w:r w:rsidR="002F07B0" w:rsidRPr="00EB467F">
        <w:rPr>
          <w:lang w:val="en-ZA" w:eastAsia="en-ZA"/>
        </w:rPr>
        <w:t>identified in 2/27</w:t>
      </w:r>
      <w:r w:rsidR="00A50FBA">
        <w:rPr>
          <w:lang w:val="en-ZA" w:eastAsia="en-ZA"/>
        </w:rPr>
        <w:t xml:space="preserve"> (7.4%)</w:t>
      </w:r>
      <w:r w:rsidR="002F07B0" w:rsidRPr="00EB467F">
        <w:rPr>
          <w:lang w:val="en-ZA" w:eastAsia="en-ZA"/>
        </w:rPr>
        <w:t xml:space="preserve"> children</w:t>
      </w:r>
      <w:r w:rsidR="00A14FD0">
        <w:rPr>
          <w:lang w:val="en-ZA" w:eastAsia="en-ZA"/>
        </w:rPr>
        <w:t xml:space="preserve"> in the homozygous p. 138Q/Q</w:t>
      </w:r>
      <w:r w:rsidR="002864B4">
        <w:rPr>
          <w:lang w:val="en-ZA" w:eastAsia="en-ZA"/>
        </w:rPr>
        <w:t>) or compound heterozygous ( p.</w:t>
      </w:r>
      <w:r w:rsidR="00A14FD0">
        <w:rPr>
          <w:lang w:val="en-ZA" w:eastAsia="en-ZA"/>
        </w:rPr>
        <w:t>138Q/229Q)</w:t>
      </w:r>
      <w:r w:rsidR="002F07B0" w:rsidRPr="00EB467F">
        <w:rPr>
          <w:lang w:val="en-ZA" w:eastAsia="en-ZA"/>
        </w:rPr>
        <w:t xml:space="preserve"> with sporadic</w:t>
      </w:r>
      <w:r w:rsidR="00A14FD0">
        <w:rPr>
          <w:lang w:val="en-ZA" w:eastAsia="en-ZA"/>
        </w:rPr>
        <w:t xml:space="preserve"> SR-</w:t>
      </w:r>
      <w:r w:rsidR="002F07B0" w:rsidRPr="00EB467F">
        <w:rPr>
          <w:lang w:val="en-ZA" w:eastAsia="en-ZA"/>
        </w:rPr>
        <w:t>FSGS</w:t>
      </w:r>
      <w:r w:rsidRPr="00EB467F">
        <w:rPr>
          <w:lang w:val="en-ZA" w:eastAsia="en-ZA"/>
        </w:rPr>
        <w:t>.</w:t>
      </w:r>
      <w:r w:rsidR="00CE1CA0">
        <w:rPr>
          <w:lang w:val="en-ZA" w:eastAsia="en-ZA"/>
        </w:rPr>
        <w:fldChar w:fldCharType="begin"/>
      </w:r>
      <w:r w:rsidR="00CE1CA0">
        <w:rPr>
          <w:lang w:val="en-ZA" w:eastAsia="en-ZA"/>
        </w:rPr>
        <w:instrText xml:space="preserve"> ADDIN EN.CITE &lt;EndNote&gt;&lt;Cite&gt;&lt;Author&gt;Laurin&lt;/Author&gt;&lt;Year&gt;2014&lt;/Year&gt;&lt;RecNum&gt;7093&lt;/RecNum&gt;&lt;DisplayText&gt;&lt;style face="superscript"&gt;22&lt;/style&gt;&lt;/DisplayText&gt;&lt;record&gt;&lt;rec-number&gt;7093&lt;/rec-number&gt;&lt;foreign-keys&gt;&lt;key app="EN" db-id="eea9xpef7effemevpzop0sddrvvfd99vstps" timestamp="1412121473"&gt;7093&lt;/key&gt;&lt;/foreign-keys&gt;&lt;ref-type name="Journal Article"&gt;17&lt;/ref-type&gt;&lt;contributors&gt;&lt;authors&gt;&lt;author&gt;Laurin, L. P.&lt;/author&gt;&lt;author&gt;Lu, M.&lt;/author&gt;&lt;author&gt;Mottl, A. K.&lt;/author&gt;&lt;author&gt;Blyth, E. R.&lt;/author&gt;&lt;author&gt;Poulton, C. J.&lt;/author&gt;&lt;author&gt;Weck, K. E.&lt;/author&gt;&lt;/authors&gt;&lt;/contributors&gt;&lt;auth-address&gt;Division of Nephrology and Hypertension, UNC Kidney Center, University of North Carolina, Chapel Hill, NC, USA.&amp;#xD;Department of Pathology and Laboratory Medicine, University of North Carolina, Chapel Hill, NC, USA.&amp;#xD;Department of Pathology and Laboratory Medicine, University of North Carolina, Chapel Hill, NC, USA kweck@unc.edu.&lt;/auth-address&gt;&lt;titles&gt;&lt;title&gt;Podocyte-associated gene mutation screening in a heterogeneous cohort of patients with sporadic focal segmental glomerulosclerosis&lt;/title&gt;&lt;secondary-title&gt;Nephrol Dial Transplant&lt;/secondary-title&gt;&lt;alt-title&gt;Nephrology, dialysis, transplantation : official publication of the European Dialysis and Transplant Association - European Renal Association&lt;/alt-title&gt;&lt;/titles&gt;&lt;periodical&gt;&lt;full-title&gt;Nephrol Dial Transplant&lt;/full-title&gt;&lt;/periodical&gt;&lt;dates&gt;&lt;year&gt;2014&lt;/year&gt;&lt;pub-dates&gt;&lt;date&gt;Feb 4&lt;/date&gt;&lt;/pub-dates&gt;&lt;/dates&gt;&lt;isbn&gt;1460-2385 (Electronic)&amp;#xD;0931-0509 (Linking)&lt;/isbn&gt;&lt;accession-num&gt;24500309&lt;/accession-num&gt;&lt;urls&gt;&lt;related-urls&gt;&lt;url&gt;http://www.ncbi.nlm.nih.gov/pubmed/24500309&lt;/url&gt;&lt;/related-urls&gt;&lt;/urls&gt;&lt;electronic-resource-num&gt;10.1093/ndt/gft532&lt;/electronic-resource-num&gt;&lt;/record&gt;&lt;/Cite&gt;&lt;/EndNote&gt;</w:instrText>
      </w:r>
      <w:r w:rsidR="00CE1CA0">
        <w:rPr>
          <w:lang w:val="en-ZA" w:eastAsia="en-ZA"/>
        </w:rPr>
        <w:fldChar w:fldCharType="separate"/>
      </w:r>
      <w:r w:rsidR="00CE1CA0" w:rsidRPr="00CE1CA0">
        <w:rPr>
          <w:noProof/>
          <w:vertAlign w:val="superscript"/>
          <w:lang w:val="en-ZA" w:eastAsia="en-ZA"/>
        </w:rPr>
        <w:t>22</w:t>
      </w:r>
      <w:r w:rsidR="00CE1CA0">
        <w:rPr>
          <w:lang w:val="en-ZA" w:eastAsia="en-ZA"/>
        </w:rPr>
        <w:fldChar w:fldCharType="end"/>
      </w:r>
      <w:r w:rsidRPr="00EB467F">
        <w:rPr>
          <w:lang w:val="en-ZA" w:eastAsia="en-ZA"/>
        </w:rPr>
        <w:t xml:space="preserve"> There are no reports of </w:t>
      </w:r>
      <w:r w:rsidR="00D37FF6">
        <w:rPr>
          <w:i/>
          <w:lang w:val="en-ZA" w:eastAsia="en-ZA"/>
        </w:rPr>
        <w:t>NPHS2</w:t>
      </w:r>
      <w:r w:rsidRPr="00EB467F">
        <w:rPr>
          <w:lang w:val="en-ZA" w:eastAsia="en-ZA"/>
        </w:rPr>
        <w:t xml:space="preserve"> causative mutations in African </w:t>
      </w:r>
      <w:r w:rsidR="00DE1570">
        <w:rPr>
          <w:lang w:val="en-ZA" w:eastAsia="en-ZA"/>
        </w:rPr>
        <w:t>ancestry</w:t>
      </w:r>
      <w:r w:rsidRPr="00EB467F">
        <w:rPr>
          <w:lang w:val="en-ZA" w:eastAsia="en-ZA"/>
        </w:rPr>
        <w:t xml:space="preserve"> children with sporadic FSGS, </w:t>
      </w:r>
      <w:r w:rsidR="009F47B5">
        <w:rPr>
          <w:lang w:val="en-ZA" w:eastAsia="en-ZA"/>
        </w:rPr>
        <w:t>probably</w:t>
      </w:r>
      <w:r w:rsidR="009F47B5" w:rsidRPr="00EB467F">
        <w:rPr>
          <w:lang w:val="en-ZA" w:eastAsia="en-ZA"/>
        </w:rPr>
        <w:t xml:space="preserve"> </w:t>
      </w:r>
      <w:r w:rsidRPr="00EB467F">
        <w:rPr>
          <w:lang w:val="en-ZA" w:eastAsia="en-ZA"/>
        </w:rPr>
        <w:t xml:space="preserve">reflecting fewer </w:t>
      </w:r>
      <w:r w:rsidR="00EC7C81" w:rsidRPr="00EB467F">
        <w:rPr>
          <w:lang w:val="en-ZA" w:eastAsia="en-ZA"/>
        </w:rPr>
        <w:t>children enrolled in studies.</w:t>
      </w:r>
      <w:r w:rsidR="00CE1CA0">
        <w:rPr>
          <w:lang w:val="en-ZA" w:eastAsia="en-ZA"/>
        </w:rPr>
        <w:fldChar w:fldCharType="begin"/>
      </w:r>
      <w:r w:rsidR="00CE1CA0">
        <w:rPr>
          <w:lang w:val="en-ZA" w:eastAsia="en-ZA"/>
        </w:rPr>
        <w:instrText xml:space="preserve"> ADDIN EN.CITE &lt;EndNote&gt;&lt;Cite&gt;&lt;Author&gt;Laurin&lt;/Author&gt;&lt;Year&gt;2014&lt;/Year&gt;&lt;RecNum&gt;7093&lt;/RecNum&gt;&lt;DisplayText&gt;&lt;style face="superscript"&gt;22&lt;/style&gt;&lt;/DisplayText&gt;&lt;record&gt;&lt;rec-number&gt;7093&lt;/rec-number&gt;&lt;foreign-keys&gt;&lt;key app="EN" db-id="eea9xpef7effemevpzop0sddrvvfd99vstps" timestamp="1412121473"&gt;7093&lt;/key&gt;&lt;/foreign-keys&gt;&lt;ref-type name="Journal Article"&gt;17&lt;/ref-type&gt;&lt;contributors&gt;&lt;authors&gt;&lt;author&gt;Laurin, L. P.&lt;/author&gt;&lt;author&gt;Lu, M.&lt;/author&gt;&lt;author&gt;Mottl, A. K.&lt;/author&gt;&lt;author&gt;Blyth, E. R.&lt;/author&gt;&lt;author&gt;Poulton, C. J.&lt;/author&gt;&lt;author&gt;Weck, K. E.&lt;/author&gt;&lt;/authors&gt;&lt;/contributors&gt;&lt;auth-address&gt;Division of Nephrology and Hypertension, UNC Kidney Center, University of North Carolina, Chapel Hill, NC, USA.&amp;#xD;Department of Pathology and Laboratory Medicine, University of North Carolina, Chapel Hill, NC, USA.&amp;#xD;Department of Pathology and Laboratory Medicine, University of North Carolina, Chapel Hill, NC, USA kweck@unc.edu.&lt;/auth-address&gt;&lt;titles&gt;&lt;title&gt;Podocyte-associated gene mutation screening in a heterogeneous cohort of patients with sporadic focal segmental glomerulosclerosis&lt;/title&gt;&lt;secondary-title&gt;Nephrol Dial Transplant&lt;/secondary-title&gt;&lt;alt-title&gt;Nephrology, dialysis, transplantation : official publication of the European Dialysis and Transplant Association - European Renal Association&lt;/alt-title&gt;&lt;/titles&gt;&lt;periodical&gt;&lt;full-title&gt;Nephrol Dial Transplant&lt;/full-title&gt;&lt;/periodical&gt;&lt;dates&gt;&lt;year&gt;2014&lt;/year&gt;&lt;pub-dates&gt;&lt;date&gt;Feb 4&lt;/date&gt;&lt;/pub-dates&gt;&lt;/dates&gt;&lt;isbn&gt;1460-2385 (Electronic)&amp;#xD;0931-0509 (Linking)&lt;/isbn&gt;&lt;accession-num&gt;24500309&lt;/accession-num&gt;&lt;urls&gt;&lt;related-urls&gt;&lt;url&gt;http://www.ncbi.nlm.nih.gov/pubmed/24500309&lt;/url&gt;&lt;/related-urls&gt;&lt;/urls&gt;&lt;electronic-resource-num&gt;10.1093/ndt/gft532&lt;/electronic-resource-num&gt;&lt;/record&gt;&lt;/Cite&gt;&lt;/EndNote&gt;</w:instrText>
      </w:r>
      <w:r w:rsidR="00CE1CA0">
        <w:rPr>
          <w:lang w:val="en-ZA" w:eastAsia="en-ZA"/>
        </w:rPr>
        <w:fldChar w:fldCharType="separate"/>
      </w:r>
      <w:r w:rsidR="00CE1CA0" w:rsidRPr="00CE1CA0">
        <w:rPr>
          <w:noProof/>
          <w:vertAlign w:val="superscript"/>
          <w:lang w:val="en-ZA" w:eastAsia="en-ZA"/>
        </w:rPr>
        <w:t>22</w:t>
      </w:r>
      <w:r w:rsidR="00CE1CA0">
        <w:rPr>
          <w:lang w:val="en-ZA" w:eastAsia="en-ZA"/>
        </w:rPr>
        <w:fldChar w:fldCharType="end"/>
      </w:r>
    </w:p>
    <w:p w:rsidR="008B1B19" w:rsidRPr="00EB467F" w:rsidRDefault="008B1B19" w:rsidP="005610E3">
      <w:pPr>
        <w:autoSpaceDE w:val="0"/>
        <w:autoSpaceDN w:val="0"/>
        <w:adjustRightInd w:val="0"/>
        <w:spacing w:line="480" w:lineRule="auto"/>
        <w:rPr>
          <w:lang w:val="en-ZA" w:eastAsia="en-ZA"/>
        </w:rPr>
      </w:pPr>
      <w:r w:rsidRPr="00EB467F">
        <w:rPr>
          <w:lang w:val="en-ZA" w:eastAsia="en-ZA"/>
        </w:rPr>
        <w:t xml:space="preserve"> </w:t>
      </w:r>
      <w:r w:rsidR="00F75166" w:rsidRPr="00EB467F">
        <w:rPr>
          <w:lang w:val="en-ZA" w:eastAsia="en-ZA"/>
        </w:rPr>
        <w:tab/>
      </w:r>
      <w:r w:rsidR="006643E4" w:rsidRPr="00EB467F">
        <w:rPr>
          <w:lang w:val="en-ZA" w:eastAsia="en-ZA"/>
        </w:rPr>
        <w:t>Common g</w:t>
      </w:r>
      <w:r w:rsidRPr="00EB467F">
        <w:rPr>
          <w:lang w:val="en-ZA" w:eastAsia="en-ZA"/>
        </w:rPr>
        <w:t>enetic variants in the</w:t>
      </w:r>
      <w:r w:rsidRPr="00EB467F">
        <w:rPr>
          <w:i/>
          <w:lang w:val="en-ZA" w:eastAsia="en-ZA"/>
        </w:rPr>
        <w:t xml:space="preserve"> APOL1</w:t>
      </w:r>
      <w:r w:rsidRPr="00EB467F">
        <w:rPr>
          <w:lang w:val="en-ZA" w:eastAsia="en-ZA"/>
        </w:rPr>
        <w:t xml:space="preserve"> gene encoding apolipoprotein L1 are strongly associated with glomerular diseases, including hypertension-attributed chronic kidney disease</w:t>
      </w:r>
      <w:r w:rsidR="006643E4" w:rsidRPr="00EB467F">
        <w:rPr>
          <w:lang w:val="en-ZA" w:eastAsia="en-ZA"/>
        </w:rPr>
        <w:t xml:space="preserve"> </w:t>
      </w:r>
      <w:r w:rsidRPr="00EB467F">
        <w:rPr>
          <w:lang w:val="en-ZA" w:eastAsia="en-ZA"/>
        </w:rPr>
        <w:t>and end stage renal disease</w:t>
      </w:r>
      <w:r w:rsidR="006643E4" w:rsidRPr="00EB467F">
        <w:rPr>
          <w:lang w:val="en-ZA" w:eastAsia="en-ZA"/>
        </w:rPr>
        <w:t xml:space="preserve"> (odds ratio (OR) 7)</w:t>
      </w:r>
      <w:r w:rsidRPr="00EB467F">
        <w:rPr>
          <w:lang w:val="en-ZA" w:eastAsia="en-ZA"/>
        </w:rPr>
        <w:t>, FSGS</w:t>
      </w:r>
      <w:r w:rsidR="006643E4" w:rsidRPr="00EB467F">
        <w:rPr>
          <w:lang w:val="en-ZA" w:eastAsia="en-ZA"/>
        </w:rPr>
        <w:t xml:space="preserve"> (OR 17)</w:t>
      </w:r>
      <w:r w:rsidRPr="00EB467F">
        <w:rPr>
          <w:lang w:val="en-ZA" w:eastAsia="en-ZA"/>
        </w:rPr>
        <w:t>, and HIV-associated collapsing glomerulopathy</w:t>
      </w:r>
      <w:r w:rsidR="006643E4" w:rsidRPr="00EB467F">
        <w:rPr>
          <w:lang w:val="en-ZA" w:eastAsia="en-ZA"/>
        </w:rPr>
        <w:t xml:space="preserve"> (OR 29)</w:t>
      </w:r>
      <w:r w:rsidR="00063232" w:rsidRPr="00EB467F">
        <w:rPr>
          <w:lang w:val="en-ZA" w:eastAsia="en-ZA"/>
        </w:rPr>
        <w:t xml:space="preserve"> in African Americans</w:t>
      </w:r>
      <w:r w:rsidR="002433E6" w:rsidRPr="00EB467F">
        <w:rPr>
          <w:lang w:val="en-ZA" w:eastAsia="en-ZA"/>
        </w:rPr>
        <w:t>.</w:t>
      </w:r>
      <w:r w:rsidR="006643E4" w:rsidRPr="00EB467F">
        <w:rPr>
          <w:lang w:val="en-ZA" w:eastAsia="en-ZA"/>
        </w:rPr>
        <w:t xml:space="preserve"> </w:t>
      </w:r>
      <w:r w:rsidR="00CE1CA0">
        <w:rPr>
          <w:lang w:val="en-ZA" w:eastAsia="en-ZA"/>
        </w:rPr>
        <w:fldChar w:fldCharType="begin">
          <w:fldData xml:space="preserve">PEVuZE5vdGU+PENpdGU+PEF1dGhvcj5HZW5vdmVzZTwvQXV0aG9yPjxZZWFyPjIwMTA8L1llYXI+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</w:fldData>
        </w:fldChar>
      </w:r>
      <w:r w:rsidR="00CE1CA0">
        <w:rPr>
          <w:lang w:val="en-ZA" w:eastAsia="en-ZA"/>
        </w:rPr>
        <w:instrText xml:space="preserve"> ADDIN EN.CITE </w:instrText>
      </w:r>
      <w:r w:rsidR="00CE1CA0">
        <w:rPr>
          <w:lang w:val="en-ZA" w:eastAsia="en-ZA"/>
        </w:rPr>
        <w:fldChar w:fldCharType="begin">
          <w:fldData xml:space="preserve">PEVuZE5vdGU+PENpdGU+PEF1dGhvcj5HZW5vdmVzZTwvQXV0aG9yPjxZZWFyPjIwMTA8L1llYXI+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23,24</w:t>
      </w:r>
      <w:r w:rsidR="00CE1CA0">
        <w:rPr>
          <w:lang w:val="en-ZA" w:eastAsia="en-ZA"/>
        </w:rPr>
        <w:fldChar w:fldCharType="end"/>
      </w:r>
      <w:r w:rsidR="00A50FBA">
        <w:rPr>
          <w:lang w:val="en-ZA" w:eastAsia="en-ZA"/>
        </w:rPr>
        <w:t xml:space="preserve"> </w:t>
      </w:r>
      <w:r w:rsidRPr="00A50FBA">
        <w:rPr>
          <w:i/>
          <w:lang w:val="en-ZA" w:eastAsia="en-ZA"/>
        </w:rPr>
        <w:t>APOL1</w:t>
      </w:r>
      <w:r w:rsidR="004F1B5B">
        <w:rPr>
          <w:lang w:val="en-ZA" w:eastAsia="en-ZA"/>
        </w:rPr>
        <w:t xml:space="preserve"> genetic variants are frequent</w:t>
      </w:r>
      <w:r w:rsidRPr="00EB467F">
        <w:rPr>
          <w:lang w:val="en-ZA" w:eastAsia="en-ZA"/>
        </w:rPr>
        <w:t xml:space="preserve"> in </w:t>
      </w:r>
      <w:r w:rsidR="002433E6" w:rsidRPr="00EB467F">
        <w:rPr>
          <w:lang w:val="en-ZA" w:eastAsia="en-ZA"/>
        </w:rPr>
        <w:t>W</w:t>
      </w:r>
      <w:r w:rsidRPr="00EB467F">
        <w:rPr>
          <w:lang w:val="en-ZA" w:eastAsia="en-ZA"/>
        </w:rPr>
        <w:t>est Africa</w:t>
      </w:r>
      <w:r w:rsidR="002433E6" w:rsidRPr="00EB467F">
        <w:rPr>
          <w:lang w:val="en-ZA" w:eastAsia="en-ZA"/>
        </w:rPr>
        <w:t xml:space="preserve"> and</w:t>
      </w:r>
      <w:r w:rsidRPr="00EB467F">
        <w:rPr>
          <w:lang w:val="en-ZA" w:eastAsia="en-ZA"/>
        </w:rPr>
        <w:t xml:space="preserve"> in the </w:t>
      </w:r>
      <w:r w:rsidR="002433E6" w:rsidRPr="00EB467F">
        <w:rPr>
          <w:lang w:val="en-ZA" w:eastAsia="en-ZA"/>
        </w:rPr>
        <w:t>W</w:t>
      </w:r>
      <w:r w:rsidRPr="00EB467F">
        <w:rPr>
          <w:lang w:val="en-ZA" w:eastAsia="en-ZA"/>
        </w:rPr>
        <w:t>est African diaspora populations, including African Americans</w:t>
      </w:r>
      <w:r w:rsidR="00063232" w:rsidRPr="00EB467F">
        <w:rPr>
          <w:lang w:val="en-ZA" w:eastAsia="en-ZA"/>
        </w:rPr>
        <w:t>, but are absent on non-African chromosomes</w:t>
      </w:r>
      <w:r w:rsidRPr="00EB467F">
        <w:rPr>
          <w:lang w:val="en-ZA" w:eastAsia="en-ZA"/>
        </w:rPr>
        <w:t>.</w:t>
      </w:r>
      <w:r w:rsidR="00CE1CA0">
        <w:rPr>
          <w:lang w:val="en-ZA" w:eastAsia="en-ZA"/>
        </w:rPr>
        <w:fldChar w:fldCharType="begin">
          <w:fldData xml:space="preserve">PEVuZE5vdGU+PENpdGU+PEF1dGhvcj5MaW1vdTwvQXV0aG9yPjxZZWFyPjIwMTQ8L1llYXI+PFJl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==
</w:fldData>
        </w:fldChar>
      </w:r>
      <w:r w:rsidR="00CE1CA0">
        <w:rPr>
          <w:lang w:val="en-ZA" w:eastAsia="en-ZA"/>
        </w:rPr>
        <w:instrText xml:space="preserve"> ADDIN EN.CITE </w:instrText>
      </w:r>
      <w:r w:rsidR="00CE1CA0">
        <w:rPr>
          <w:lang w:val="en-ZA" w:eastAsia="en-ZA"/>
        </w:rPr>
        <w:fldChar w:fldCharType="begin">
          <w:fldData xml:space="preserve">PEVuZE5vdGU+PENpdGU+PEF1dGhvcj5MaW1vdTwvQXV0aG9yPjxZZWFyPjIwMTQ8L1llYXI+PFJl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==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25</w:t>
      </w:r>
      <w:r w:rsidR="00CE1CA0">
        <w:rPr>
          <w:lang w:val="en-ZA" w:eastAsia="en-ZA"/>
        </w:rPr>
        <w:fldChar w:fldCharType="end"/>
      </w:r>
      <w:r w:rsidRPr="00EB467F">
        <w:rPr>
          <w:lang w:val="en-ZA" w:eastAsia="en-ZA"/>
        </w:rPr>
        <w:t xml:space="preserve">  In African Americans, approximately 70% of primary FSGS is attributed to carriage of two </w:t>
      </w:r>
      <w:r w:rsidRPr="00EB467F">
        <w:rPr>
          <w:i/>
          <w:lang w:val="en-ZA" w:eastAsia="en-ZA"/>
        </w:rPr>
        <w:t>APOL1</w:t>
      </w:r>
      <w:r w:rsidRPr="00EB467F">
        <w:rPr>
          <w:lang w:val="en-ZA" w:eastAsia="en-ZA"/>
        </w:rPr>
        <w:t xml:space="preserve"> renal risk alleles, with peak age of onset between 15-39 years, although children with </w:t>
      </w:r>
      <w:r w:rsidRPr="00EB467F">
        <w:rPr>
          <w:i/>
          <w:lang w:val="en-ZA" w:eastAsia="en-ZA"/>
        </w:rPr>
        <w:t>APOL1</w:t>
      </w:r>
      <w:r w:rsidRPr="00EB467F">
        <w:rPr>
          <w:lang w:val="en-ZA" w:eastAsia="en-ZA"/>
        </w:rPr>
        <w:t xml:space="preserve">-associated FSGS have been identified with onset between 2-9 years old. </w:t>
      </w:r>
      <w:r w:rsidR="00CE1CA0">
        <w:rPr>
          <w:lang w:val="en-ZA" w:eastAsia="en-ZA"/>
        </w:rPr>
        <w:fldChar w:fldCharType="begin">
          <w:fldData xml:space="preserve">PEVuZE5vdGU+PENpdGU+PEF1dGhvcj5Lb3BwPC9BdXRob3I+PFllYXI+MjAxMTwvWWVhcj48UmVj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</w:fldData>
        </w:fldChar>
      </w:r>
      <w:r w:rsidR="00CE1CA0">
        <w:rPr>
          <w:lang w:val="en-ZA" w:eastAsia="en-ZA"/>
        </w:rPr>
        <w:instrText xml:space="preserve"> ADDIN EN.CITE </w:instrText>
      </w:r>
      <w:r w:rsidR="00CE1CA0">
        <w:rPr>
          <w:lang w:val="en-ZA" w:eastAsia="en-ZA"/>
        </w:rPr>
        <w:fldChar w:fldCharType="begin">
          <w:fldData xml:space="preserve">PEVuZE5vdGU+PENpdGU+PEF1dGhvcj5Lb3BwPC9BdXRob3I+PFllYXI+MjAxMTwvWWVhcj48UmVj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24,26</w:t>
      </w:r>
      <w:r w:rsidR="00CE1CA0">
        <w:rPr>
          <w:lang w:val="en-ZA" w:eastAsia="en-ZA"/>
        </w:rPr>
        <w:fldChar w:fldCharType="end"/>
      </w:r>
      <w:r w:rsidRPr="00EB467F">
        <w:rPr>
          <w:lang w:val="en-ZA" w:eastAsia="en-ZA"/>
        </w:rPr>
        <w:t xml:space="preserve"> </w:t>
      </w:r>
      <w:r w:rsidR="00F30B53" w:rsidRPr="00EB467F">
        <w:rPr>
          <w:lang w:val="en-ZA" w:eastAsia="en-ZA"/>
        </w:rPr>
        <w:t xml:space="preserve">The </w:t>
      </w:r>
      <w:r w:rsidRPr="00EB467F">
        <w:rPr>
          <w:lang w:val="en-ZA" w:eastAsia="en-ZA"/>
        </w:rPr>
        <w:t xml:space="preserve"> </w:t>
      </w:r>
      <w:r w:rsidRPr="00EB467F">
        <w:rPr>
          <w:i/>
          <w:lang w:val="en-ZA" w:eastAsia="en-ZA"/>
        </w:rPr>
        <w:t>APOL1</w:t>
      </w:r>
      <w:r w:rsidRPr="00EB467F">
        <w:rPr>
          <w:lang w:val="en-ZA" w:eastAsia="en-ZA"/>
        </w:rPr>
        <w:t xml:space="preserve"> genotype </w:t>
      </w:r>
      <w:r w:rsidR="008671B5" w:rsidRPr="00EB467F">
        <w:rPr>
          <w:lang w:val="en-ZA" w:eastAsia="en-ZA"/>
        </w:rPr>
        <w:t>does not</w:t>
      </w:r>
      <w:r w:rsidRPr="00EB467F">
        <w:rPr>
          <w:lang w:val="en-ZA" w:eastAsia="en-ZA"/>
        </w:rPr>
        <w:t xml:space="preserve"> influence </w:t>
      </w:r>
      <w:r w:rsidR="00F30B53" w:rsidRPr="00EB467F">
        <w:rPr>
          <w:lang w:val="en-ZA" w:eastAsia="en-ZA"/>
        </w:rPr>
        <w:t xml:space="preserve">steroid responsiveness in FSGS or </w:t>
      </w:r>
      <w:r w:rsidRPr="00EB467F">
        <w:rPr>
          <w:lang w:val="en-ZA" w:eastAsia="en-ZA"/>
        </w:rPr>
        <w:t>proteinuria response to cyclosporine or mycophenolate mofetil/dexamethasone in children and young adults with SRNS.</w:t>
      </w:r>
      <w:r w:rsidR="00CE1CA0">
        <w:rPr>
          <w:lang w:val="en-ZA" w:eastAsia="en-ZA"/>
        </w:rPr>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rPr>
          <w:lang w:val="en-ZA" w:eastAsia="en-ZA"/>
        </w:rPr>
        <w:instrText xml:space="preserve"> ADDIN EN.CITE </w:instrText>
      </w:r>
      <w:r w:rsidR="00CE1CA0">
        <w:rPr>
          <w:lang w:val="en-ZA" w:eastAsia="en-ZA"/>
        </w:rPr>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26</w:t>
      </w:r>
      <w:r w:rsidR="00CE1CA0">
        <w:rPr>
          <w:lang w:val="en-ZA" w:eastAsia="en-ZA"/>
        </w:rPr>
        <w:fldChar w:fldCharType="end"/>
      </w:r>
      <w:r w:rsidRPr="00EB467F">
        <w:rPr>
          <w:lang w:val="en-ZA" w:eastAsia="en-ZA"/>
        </w:rPr>
        <w:t xml:space="preserve"> In South Africa, </w:t>
      </w:r>
      <w:r w:rsidRPr="00EB467F">
        <w:rPr>
          <w:i/>
          <w:lang w:val="en-ZA" w:eastAsia="en-ZA"/>
        </w:rPr>
        <w:t>APOL1</w:t>
      </w:r>
      <w:r w:rsidRPr="00EB467F">
        <w:rPr>
          <w:lang w:val="en-ZA" w:eastAsia="en-ZA"/>
        </w:rPr>
        <w:t xml:space="preserve"> high risk genotype is strongly associated with HIVAN in </w:t>
      </w:r>
      <w:r w:rsidR="00B85F70">
        <w:rPr>
          <w:lang w:val="en-ZA" w:eastAsia="en-ZA"/>
        </w:rPr>
        <w:t>Black</w:t>
      </w:r>
      <w:r w:rsidRPr="00EB467F">
        <w:rPr>
          <w:lang w:val="en-ZA" w:eastAsia="en-ZA"/>
        </w:rPr>
        <w:t xml:space="preserve"> adults</w:t>
      </w:r>
      <w:r w:rsidR="00111AC4" w:rsidRPr="00EB467F">
        <w:rPr>
          <w:lang w:val="en-ZA" w:eastAsia="en-ZA"/>
        </w:rPr>
        <w:t xml:space="preserve"> (OR 89)</w:t>
      </w:r>
      <w:r w:rsidRPr="00EB467F">
        <w:rPr>
          <w:lang w:val="en-ZA" w:eastAsia="en-ZA"/>
        </w:rPr>
        <w:t xml:space="preserve">, but its role in FSGS in </w:t>
      </w:r>
      <w:r w:rsidR="00B85F70">
        <w:rPr>
          <w:lang w:val="en-ZA" w:eastAsia="en-ZA"/>
        </w:rPr>
        <w:t>Black</w:t>
      </w:r>
      <w:r w:rsidR="00DE1570">
        <w:rPr>
          <w:lang w:val="en-ZA" w:eastAsia="en-ZA"/>
        </w:rPr>
        <w:t xml:space="preserve"> African</w:t>
      </w:r>
      <w:r w:rsidRPr="00EB467F">
        <w:rPr>
          <w:lang w:val="en-ZA" w:eastAsia="en-ZA"/>
        </w:rPr>
        <w:t xml:space="preserve"> adults</w:t>
      </w:r>
      <w:r w:rsidR="008365EE" w:rsidRPr="00EB467F">
        <w:rPr>
          <w:lang w:val="en-ZA" w:eastAsia="en-ZA"/>
        </w:rPr>
        <w:t xml:space="preserve"> is unresolved</w:t>
      </w:r>
      <w:r w:rsidR="00111AC4" w:rsidRPr="00EB467F">
        <w:rPr>
          <w:lang w:val="en-ZA" w:eastAsia="en-ZA"/>
        </w:rPr>
        <w:t xml:space="preserve"> and has not been investigated in children</w:t>
      </w:r>
      <w:r w:rsidRPr="00EB467F">
        <w:rPr>
          <w:lang w:val="en-ZA" w:eastAsia="en-ZA"/>
        </w:rPr>
        <w:t>.</w:t>
      </w:r>
      <w:r w:rsidR="00CE1CA0">
        <w:rPr>
          <w:lang w:val="en-ZA" w:eastAsia="en-ZA"/>
        </w:rPr>
        <w:fldChar w:fldCharType="begin">
          <w:fldData xml:space="preserve">PEVuZE5vdGU+PENpdGU+PEF1dGhvcj5LYXNlbWJlbGk8L0F1dGhvcj48WWVhcj4yMDE1PC9ZZWFy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==
</w:fldData>
        </w:fldChar>
      </w:r>
      <w:r w:rsidR="00CE1CA0">
        <w:rPr>
          <w:lang w:val="en-ZA" w:eastAsia="en-ZA"/>
        </w:rPr>
        <w:instrText xml:space="preserve"> ADDIN EN.CITE </w:instrText>
      </w:r>
      <w:r w:rsidR="00CE1CA0">
        <w:rPr>
          <w:lang w:val="en-ZA" w:eastAsia="en-ZA"/>
        </w:rPr>
        <w:fldChar w:fldCharType="begin">
          <w:fldData xml:space="preserve">PEVuZE5vdGU+PENpdGU+PEF1dGhvcj5LYXNlbWJlbGk8L0F1dGhvcj48WWVhcj4yMDE1PC9ZZWFy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==
</w:fldData>
        </w:fldChar>
      </w:r>
      <w:r w:rsidR="00CE1CA0">
        <w:rPr>
          <w:lang w:val="en-ZA" w:eastAsia="en-ZA"/>
        </w:rPr>
        <w:instrText xml:space="preserve"> ADDIN EN.CITE.DATA </w:instrText>
      </w:r>
      <w:r w:rsidR="00CE1CA0">
        <w:rPr>
          <w:lang w:val="en-ZA" w:eastAsia="en-ZA"/>
        </w:rPr>
      </w:r>
      <w:r w:rsidR="00CE1CA0">
        <w:rPr>
          <w:lang w:val="en-ZA" w:eastAsia="en-ZA"/>
        </w:rPr>
        <w:fldChar w:fldCharType="end"/>
      </w:r>
      <w:r w:rsidR="00CE1CA0">
        <w:rPr>
          <w:lang w:val="en-ZA" w:eastAsia="en-ZA"/>
        </w:rPr>
      </w:r>
      <w:r w:rsidR="00CE1CA0">
        <w:rPr>
          <w:lang w:val="en-ZA" w:eastAsia="en-ZA"/>
        </w:rPr>
        <w:fldChar w:fldCharType="separate"/>
      </w:r>
      <w:r w:rsidR="00CE1CA0" w:rsidRPr="00CE1CA0">
        <w:rPr>
          <w:noProof/>
          <w:vertAlign w:val="superscript"/>
          <w:lang w:val="en-ZA" w:eastAsia="en-ZA"/>
        </w:rPr>
        <w:t>27</w:t>
      </w:r>
      <w:r w:rsidR="00CE1CA0">
        <w:rPr>
          <w:lang w:val="en-ZA" w:eastAsia="en-ZA"/>
        </w:rPr>
        <w:fldChar w:fldCharType="end"/>
      </w:r>
      <w:r w:rsidRPr="00EB467F">
        <w:rPr>
          <w:lang w:val="en-ZA" w:eastAsia="en-ZA"/>
        </w:rPr>
        <w:t xml:space="preserve"> </w:t>
      </w:r>
    </w:p>
    <w:p w:rsidR="008B1B19" w:rsidRPr="00EB467F" w:rsidRDefault="008B1B19" w:rsidP="00F30B53">
      <w:pPr>
        <w:autoSpaceDE w:val="0"/>
        <w:autoSpaceDN w:val="0"/>
        <w:adjustRightInd w:val="0"/>
        <w:spacing w:line="480" w:lineRule="auto"/>
        <w:ind w:firstLine="720"/>
        <w:rPr>
          <w:color w:val="000000"/>
        </w:rPr>
      </w:pPr>
      <w:r w:rsidRPr="00EB467F">
        <w:rPr>
          <w:rFonts w:eastAsia="MinionPro-Regular"/>
          <w:lang w:val="en-ZA" w:eastAsia="en-ZA"/>
        </w:rPr>
        <w:t xml:space="preserve">The genetic basis for the racial disparity in </w:t>
      </w:r>
      <w:r w:rsidR="007233D8">
        <w:rPr>
          <w:rFonts w:eastAsia="MinionPro-Regular"/>
          <w:lang w:val="en-ZA" w:eastAsia="en-ZA"/>
        </w:rPr>
        <w:t xml:space="preserve">SRNS </w:t>
      </w:r>
      <w:r w:rsidRPr="00EB467F">
        <w:rPr>
          <w:rFonts w:eastAsia="MinionPro-Regular"/>
          <w:lang w:val="en-ZA" w:eastAsia="en-ZA"/>
        </w:rPr>
        <w:t xml:space="preserve">and FSGS histology of children with </w:t>
      </w:r>
      <w:r w:rsidR="007233D8">
        <w:rPr>
          <w:rFonts w:eastAsia="MinionPro-Regular"/>
          <w:lang w:val="en-ZA" w:eastAsia="en-ZA"/>
        </w:rPr>
        <w:t xml:space="preserve">NS </w:t>
      </w:r>
      <w:r w:rsidRPr="00EB467F">
        <w:rPr>
          <w:rFonts w:eastAsia="MinionPro-Regular"/>
          <w:lang w:val="en-ZA" w:eastAsia="en-ZA"/>
        </w:rPr>
        <w:t xml:space="preserve">from sub-Saharan Africa </w:t>
      </w:r>
      <w:r w:rsidR="002433E6" w:rsidRPr="00EB467F">
        <w:rPr>
          <w:rFonts w:eastAsia="MinionPro-Regular"/>
          <w:lang w:val="en-ZA" w:eastAsia="en-ZA"/>
        </w:rPr>
        <w:t>is unknown,</w:t>
      </w:r>
      <w:r w:rsidRPr="00EB467F">
        <w:rPr>
          <w:rFonts w:eastAsia="MinionPro-Regular"/>
          <w:lang w:val="en-ZA" w:eastAsia="en-ZA"/>
        </w:rPr>
        <w:t xml:space="preserve"> and no genetic studies have been reported to date. </w:t>
      </w:r>
      <w:r w:rsidRPr="00EB467F">
        <w:t xml:space="preserve">We hypothesized that a genetic mutation or variant more frequent in </w:t>
      </w:r>
      <w:r w:rsidR="00B85F70">
        <w:t>Black</w:t>
      </w:r>
      <w:r w:rsidRPr="00EB467F">
        <w:t xml:space="preserve"> children </w:t>
      </w:r>
      <w:r w:rsidR="002433E6" w:rsidRPr="00EB467F">
        <w:t>than in</w:t>
      </w:r>
      <w:r w:rsidRPr="00EB467F">
        <w:t xml:space="preserve"> Indian or </w:t>
      </w:r>
      <w:r w:rsidR="00B85F70">
        <w:t>White</w:t>
      </w:r>
      <w:r w:rsidRPr="00EB467F">
        <w:t xml:space="preserve"> South African children is responsible for </w:t>
      </w:r>
      <w:r w:rsidR="002433E6" w:rsidRPr="00EB467F">
        <w:t xml:space="preserve">their </w:t>
      </w:r>
      <w:r w:rsidRPr="00EB467F">
        <w:t xml:space="preserve">higher rates of </w:t>
      </w:r>
      <w:r w:rsidR="007233D8">
        <w:t>SRNS</w:t>
      </w:r>
      <w:r w:rsidRPr="00EB467F">
        <w:t xml:space="preserve">. Seeking the genetic basis of SRNS, we performed mutational analysis of the </w:t>
      </w:r>
      <w:r w:rsidR="00D37FF6">
        <w:rPr>
          <w:i/>
        </w:rPr>
        <w:t>NPHS2</w:t>
      </w:r>
      <w:r w:rsidRPr="00EB467F">
        <w:t xml:space="preserve"> gene</w:t>
      </w:r>
      <w:r w:rsidR="002E112D" w:rsidRPr="00EB467F">
        <w:t xml:space="preserve"> and determined </w:t>
      </w:r>
      <w:r w:rsidR="002E112D" w:rsidRPr="00EB467F">
        <w:rPr>
          <w:i/>
        </w:rPr>
        <w:t>APOL1</w:t>
      </w:r>
      <w:r w:rsidR="002E112D" w:rsidRPr="00EB467F">
        <w:t xml:space="preserve"> genotypes</w:t>
      </w:r>
      <w:r w:rsidRPr="00EB467F">
        <w:t xml:space="preserve"> in DNA from Indian and </w:t>
      </w:r>
      <w:r w:rsidR="00B85F70">
        <w:t>Black</w:t>
      </w:r>
      <w:r w:rsidRPr="00EB467F">
        <w:t xml:space="preserve"> children </w:t>
      </w:r>
      <w:r w:rsidR="007233D8">
        <w:t xml:space="preserve">with </w:t>
      </w:r>
      <w:r w:rsidRPr="00EB467F">
        <w:t xml:space="preserve">SSNS and SRNS </w:t>
      </w:r>
      <w:r w:rsidR="00E44049" w:rsidRPr="00EB467F">
        <w:t>and</w:t>
      </w:r>
      <w:r w:rsidRPr="00EB467F">
        <w:t xml:space="preserve"> </w:t>
      </w:r>
      <w:r w:rsidR="00E44049" w:rsidRPr="00EB467F">
        <w:t xml:space="preserve">healthy donor </w:t>
      </w:r>
      <w:r w:rsidRPr="00EB467F">
        <w:t>controls</w:t>
      </w:r>
      <w:r w:rsidR="00E44049" w:rsidRPr="00EB467F">
        <w:t xml:space="preserve">. </w:t>
      </w:r>
      <w:r w:rsidRPr="00EB467F">
        <w:t xml:space="preserve">We identified a </w:t>
      </w:r>
      <w:r w:rsidR="00E44049" w:rsidRPr="00EB467F">
        <w:t>shared</w:t>
      </w:r>
      <w:r w:rsidRPr="00EB467F">
        <w:t xml:space="preserve"> </w:t>
      </w:r>
      <w:r w:rsidR="00D37FF6">
        <w:rPr>
          <w:i/>
        </w:rPr>
        <w:t>NPHS2</w:t>
      </w:r>
      <w:r w:rsidRPr="00EB467F">
        <w:t xml:space="preserve"> autosomal recessive mutation in 30% of </w:t>
      </w:r>
      <w:r w:rsidR="00B85F70">
        <w:t>Black</w:t>
      </w:r>
      <w:r w:rsidRPr="00EB467F">
        <w:t xml:space="preserve"> children with SR-FSGS.</w:t>
      </w:r>
      <w:r w:rsidR="00F30B53" w:rsidRPr="00EB467F">
        <w:t xml:space="preserve"> Our results were replicated in a second cohort of SR-FSGS </w:t>
      </w:r>
      <w:r w:rsidR="00B85F70">
        <w:t>Black</w:t>
      </w:r>
      <w:r w:rsidR="00F30B53" w:rsidRPr="00EB467F">
        <w:t xml:space="preserve"> cases and age and race matched controls.</w:t>
      </w:r>
    </w:p>
    <w:p w:rsidR="008B1B19" w:rsidRDefault="008B1B19" w:rsidP="005610E3">
      <w:pPr>
        <w:spacing w:line="360" w:lineRule="auto"/>
        <w:rPr>
          <w:b/>
        </w:rPr>
      </w:pPr>
      <w:r w:rsidRPr="00EB467F">
        <w:rPr>
          <w:b/>
        </w:rPr>
        <w:t>Materials and Methods</w:t>
      </w:r>
    </w:p>
    <w:p w:rsidR="002864B4" w:rsidRPr="00EB467F" w:rsidRDefault="002864B4" w:rsidP="005610E3">
      <w:pPr>
        <w:spacing w:line="360" w:lineRule="auto"/>
        <w:rPr>
          <w:b/>
        </w:rPr>
      </w:pPr>
      <w:r>
        <w:rPr>
          <w:b/>
        </w:rPr>
        <w:t>Subjects</w:t>
      </w:r>
    </w:p>
    <w:p w:rsidR="00B8249F" w:rsidRDefault="002864B4" w:rsidP="005610E3">
      <w:pPr>
        <w:spacing w:line="480" w:lineRule="auto"/>
        <w:rPr>
          <w:color w:val="000000"/>
        </w:rPr>
      </w:pPr>
      <w:r>
        <w:t>Unrelated</w:t>
      </w:r>
      <w:r w:rsidR="008B1B19" w:rsidRPr="00EB467F">
        <w:t xml:space="preserve"> children with sporadic SRNS (n=60) or SSNS (n=19) were </w:t>
      </w:r>
      <w:r w:rsidR="004F1B5B">
        <w:t>enrolled</w:t>
      </w:r>
      <w:r w:rsidR="008B1B19" w:rsidRPr="00EB467F">
        <w:t xml:space="preserve"> at the King Edward VIII Hospital and </w:t>
      </w:r>
      <w:proofErr w:type="spellStart"/>
      <w:r w:rsidR="008B1B19" w:rsidRPr="00EB467F">
        <w:t>Inkosi</w:t>
      </w:r>
      <w:proofErr w:type="spellEnd"/>
      <w:r w:rsidR="008B1B19" w:rsidRPr="00EB467F">
        <w:t xml:space="preserve"> Albert Luthuli Central Hospital, Durban, South Africa during the period January 2005 to December 2011. Both hospitals are tertiary referral centers for children with complex kidney diseases for the Province of KwaZulu-Natal and its neighboring provinces. </w:t>
      </w:r>
      <w:commentRangeStart w:id="0"/>
      <w:r w:rsidR="003A615F" w:rsidRPr="0011731B">
        <w:rPr>
          <w:color w:val="000000"/>
        </w:rPr>
        <w:t xml:space="preserve">All children </w:t>
      </w:r>
      <w:r w:rsidR="00227F25">
        <w:rPr>
          <w:color w:val="000000"/>
        </w:rPr>
        <w:t>with NS were</w:t>
      </w:r>
      <w:r w:rsidR="000728C9">
        <w:rPr>
          <w:color w:val="000000"/>
        </w:rPr>
        <w:t xml:space="preserve"> given</w:t>
      </w:r>
      <w:r w:rsidR="00227F25">
        <w:rPr>
          <w:color w:val="000000"/>
        </w:rPr>
        <w:t xml:space="preserve"> </w:t>
      </w:r>
      <w:proofErr w:type="spellStart"/>
      <w:r w:rsidR="00227F25">
        <w:rPr>
          <w:color w:val="000000"/>
        </w:rPr>
        <w:t>enalapril</w:t>
      </w:r>
      <w:proofErr w:type="spellEnd"/>
      <w:r w:rsidR="00227F25">
        <w:rPr>
          <w:color w:val="000000"/>
        </w:rPr>
        <w:t>, an ACE inhibitor and</w:t>
      </w:r>
      <w:r w:rsidR="000728C9">
        <w:rPr>
          <w:color w:val="000000"/>
        </w:rPr>
        <w:t xml:space="preserve"> oral prednisone (2mg/kg, maximum 60 mg) for 6 weeks followed by the same dose on alternative days for another 6 weeks and reduced to none over 2.5 months</w:t>
      </w:r>
      <w:r w:rsidR="00B16F20">
        <w:rPr>
          <w:color w:val="000000"/>
        </w:rPr>
        <w:t>.</w:t>
      </w:r>
      <w:r w:rsidR="000728C9">
        <w:rPr>
          <w:color w:val="000000"/>
        </w:rPr>
        <w:t xml:space="preserve">  Failure to respond was taken as </w:t>
      </w:r>
      <w:r w:rsidR="00466AEA">
        <w:rPr>
          <w:color w:val="000000"/>
        </w:rPr>
        <w:t>steroid resistance</w:t>
      </w:r>
      <w:r w:rsidR="003A615F" w:rsidRPr="0011731B">
        <w:rPr>
          <w:color w:val="000000"/>
        </w:rPr>
        <w:t xml:space="preserve"> </w:t>
      </w:r>
      <w:r w:rsidR="00466AEA">
        <w:rPr>
          <w:color w:val="000000"/>
        </w:rPr>
        <w:t>in</w:t>
      </w:r>
      <w:r w:rsidR="003A615F" w:rsidRPr="0011731B">
        <w:rPr>
          <w:color w:val="000000"/>
        </w:rPr>
        <w:t xml:space="preserve"> accordance with standard criteria Barratt M</w:t>
      </w:r>
      <w:r w:rsidR="00466AEA">
        <w:rPr>
          <w:color w:val="000000"/>
        </w:rPr>
        <w:t>.</w:t>
      </w:r>
      <w:r w:rsidR="00CE1CA0">
        <w:rPr>
          <w:color w:val="000000"/>
          <w:highlight w:val="magenta"/>
        </w:rPr>
        <w:fldChar w:fldCharType="begin"/>
      </w:r>
      <w:r w:rsidR="00CE1CA0">
        <w:rPr>
          <w:color w:val="000000"/>
          <w:highlight w:val="magenta"/>
        </w:rPr>
        <w:instrText xml:space="preserve"> ADDIN EN.CITE &lt;EndNote&gt;&lt;Cite ExcludeAuth="1"&gt;&lt;Year&gt;1994&lt;/Year&gt;&lt;RecNum&gt;7300&lt;/RecNum&gt;&lt;DisplayText&gt;&lt;style face="superscript"&gt;28&lt;/style&gt;&lt;/DisplayText&gt;&lt;record&gt;&lt;rec-number&gt;7300&lt;/rec-number&gt;&lt;foreign-keys&gt;&lt;key app="EN" db-id="eea9xpef7effemevpzop0sddrvvfd99vstps" timestamp="1430855497"&gt;7300&lt;/key&gt;&lt;/foreign-keys&gt;&lt;ref-type name="Journal Article"&gt;17&lt;/ref-type&gt;&lt;contributors&gt;&lt;/contributors&gt;&lt;titles&gt;&lt;title&gt;Consensus statement on management and audit potential for steroid responsive nephrotic syndrome. Report of a Workshop by the British Association for Paediatric Nephrology and Research Unit, Royal College of Physicians&lt;/title&gt;&lt;secondary-title&gt;Arch Dis Child&lt;/secondary-title&gt;&lt;alt-title&gt;Archives of disease in childhood&lt;/alt-title&gt;&lt;/titles&gt;&lt;periodical&gt;&lt;full-title&gt;Arch Dis Child&lt;/full-title&gt;&lt;abbr-1&gt;Archives of disease in childhood&lt;/abbr-1&gt;&lt;/periodical&gt;&lt;alt-periodical&gt;&lt;full-title&gt;Arch Dis Child&lt;/full-title&gt;&lt;abbr-1&gt;Archives of disease in childhood&lt;/abbr-1&gt;&lt;/alt-periodical&gt;&lt;pages&gt;151-7&lt;/pages&gt;&lt;volume&gt;70&lt;/volume&gt;&lt;number&gt;2&lt;/number&gt;&lt;keywords&gt;&lt;keyword&gt;Antihypertensive Agents/therapeutic use&lt;/keyword&gt;&lt;keyword&gt;Biopsy&lt;/keyword&gt;&lt;keyword&gt;Child&lt;/keyword&gt;&lt;keyword&gt;Child, Preschool&lt;/keyword&gt;&lt;keyword&gt;Diuretics/therapeutic use&lt;/keyword&gt;&lt;keyword&gt;Female&lt;/keyword&gt;&lt;keyword&gt;Humans&lt;/keyword&gt;&lt;keyword&gt;Kidney/pathology&lt;/keyword&gt;&lt;keyword&gt;Male&lt;/keyword&gt;&lt;keyword&gt;Medical Audit/*methods&lt;/keyword&gt;&lt;keyword&gt;Nephrotic Syndrome/complications/diagnosis/*drug therapy&lt;/keyword&gt;&lt;keyword&gt;Patient Education as Topic&lt;/keyword&gt;&lt;keyword&gt;Prednisolone/*therapeutic use&lt;/keyword&gt;&lt;keyword&gt;Social Support&lt;/keyword&gt;&lt;/keywords&gt;&lt;dates&gt;&lt;year&gt;1994&lt;/year&gt;&lt;pub-dates&gt;&lt;date&gt;Feb&lt;/date&gt;&lt;/pub-dates&gt;&lt;/dates&gt;&lt;isbn&gt;1468-2044 (Electronic)&amp;#xD;0003-9888 (Linking)&lt;/isbn&gt;&lt;accession-num&gt;8129444&lt;/accession-num&gt;&lt;urls&gt;&lt;related-urls&gt;&lt;url&gt;http://www.ncbi.nlm.nih.gov/pubmed/8129444&lt;/url&gt;&lt;/related-urls&gt;&lt;/urls&gt;&lt;custom2&gt;1029725&lt;/custom2&gt;&lt;/record&gt;&lt;/Cite&gt;&lt;/EndNote&gt;</w:instrText>
      </w:r>
      <w:r w:rsidR="00CE1CA0">
        <w:rPr>
          <w:color w:val="000000"/>
          <w:highlight w:val="magenta"/>
        </w:rPr>
        <w:fldChar w:fldCharType="separate"/>
      </w:r>
      <w:r w:rsidR="00CE1CA0" w:rsidRPr="00CE1CA0">
        <w:rPr>
          <w:noProof/>
          <w:color w:val="000000"/>
          <w:highlight w:val="magenta"/>
          <w:vertAlign w:val="superscript"/>
        </w:rPr>
        <w:t>28</w:t>
      </w:r>
      <w:r w:rsidR="00CE1CA0">
        <w:rPr>
          <w:color w:val="000000"/>
          <w:highlight w:val="magenta"/>
        </w:rPr>
        <w:fldChar w:fldCharType="end"/>
      </w:r>
      <w:r w:rsidR="003A615F" w:rsidRPr="0011731B">
        <w:rPr>
          <w:color w:val="000000"/>
        </w:rPr>
        <w:t xml:space="preserve"> </w:t>
      </w:r>
      <w:r w:rsidR="00466AEA">
        <w:rPr>
          <w:color w:val="000000"/>
        </w:rPr>
        <w:t>Second line treatment included</w:t>
      </w:r>
      <w:r w:rsidR="00227F25">
        <w:rPr>
          <w:color w:val="000000"/>
        </w:rPr>
        <w:t xml:space="preserve"> </w:t>
      </w:r>
      <w:proofErr w:type="spellStart"/>
      <w:r w:rsidR="00227F25">
        <w:rPr>
          <w:color w:val="000000"/>
        </w:rPr>
        <w:t>enal</w:t>
      </w:r>
      <w:r w:rsidR="00D7779B">
        <w:rPr>
          <w:color w:val="000000"/>
        </w:rPr>
        <w:t>april</w:t>
      </w:r>
      <w:proofErr w:type="spellEnd"/>
      <w:r w:rsidR="00D7779B">
        <w:rPr>
          <w:color w:val="000000"/>
        </w:rPr>
        <w:t xml:space="preserve"> and</w:t>
      </w:r>
      <w:r w:rsidR="00466AEA">
        <w:rPr>
          <w:color w:val="000000"/>
        </w:rPr>
        <w:t xml:space="preserve"> low dose oral prednisone given on alternate </w:t>
      </w:r>
      <w:r w:rsidR="00777F64">
        <w:rPr>
          <w:color w:val="000000"/>
        </w:rPr>
        <w:t xml:space="preserve">days with a daily dose of oral </w:t>
      </w:r>
      <w:proofErr w:type="spellStart"/>
      <w:r w:rsidR="00466AEA">
        <w:rPr>
          <w:color w:val="000000"/>
        </w:rPr>
        <w:t>cylophosphamide</w:t>
      </w:r>
      <w:proofErr w:type="spellEnd"/>
      <w:r w:rsidR="00466AEA">
        <w:rPr>
          <w:color w:val="000000"/>
        </w:rPr>
        <w:t xml:space="preserve"> for</w:t>
      </w:r>
      <w:r w:rsidR="003A615F" w:rsidRPr="0011731B">
        <w:rPr>
          <w:color w:val="000000"/>
        </w:rPr>
        <w:t xml:space="preserve"> 8</w:t>
      </w:r>
      <w:r w:rsidR="00466AEA">
        <w:rPr>
          <w:color w:val="000000"/>
        </w:rPr>
        <w:t xml:space="preserve"> to </w:t>
      </w:r>
      <w:r w:rsidR="003A615F" w:rsidRPr="0011731B">
        <w:rPr>
          <w:color w:val="000000"/>
        </w:rPr>
        <w:t>12 weeks</w:t>
      </w:r>
      <w:r w:rsidR="00466AEA">
        <w:rPr>
          <w:color w:val="000000"/>
        </w:rPr>
        <w:t>.</w:t>
      </w:r>
      <w:r w:rsidR="003A615F" w:rsidRPr="0011731B">
        <w:rPr>
          <w:color w:val="000000"/>
        </w:rPr>
        <w:t xml:space="preserve"> </w:t>
      </w:r>
      <w:r w:rsidR="00466AEA">
        <w:rPr>
          <w:color w:val="000000"/>
        </w:rPr>
        <w:t>Children with SRNS</w:t>
      </w:r>
      <w:r w:rsidR="00705F12">
        <w:rPr>
          <w:color w:val="000000"/>
        </w:rPr>
        <w:t xml:space="preserve"> who did not respond to </w:t>
      </w:r>
      <w:r w:rsidR="00AC7263">
        <w:rPr>
          <w:color w:val="000000"/>
        </w:rPr>
        <w:t xml:space="preserve">oral </w:t>
      </w:r>
      <w:r w:rsidR="00705F12">
        <w:rPr>
          <w:color w:val="000000"/>
        </w:rPr>
        <w:t xml:space="preserve">cyclophosphamide plus prednisone </w:t>
      </w:r>
      <w:r w:rsidR="00643442">
        <w:rPr>
          <w:color w:val="000000"/>
        </w:rPr>
        <w:t>received</w:t>
      </w:r>
      <w:r w:rsidR="00705F12">
        <w:rPr>
          <w:color w:val="000000"/>
        </w:rPr>
        <w:t xml:space="preserve"> intensive treatment with</w:t>
      </w:r>
      <w:r w:rsidR="00643442">
        <w:rPr>
          <w:color w:val="000000"/>
        </w:rPr>
        <w:t xml:space="preserve"> </w:t>
      </w:r>
      <w:r w:rsidR="00466AEA">
        <w:rPr>
          <w:color w:val="000000"/>
        </w:rPr>
        <w:t xml:space="preserve">intravenous </w:t>
      </w:r>
      <w:proofErr w:type="spellStart"/>
      <w:r w:rsidR="00466AEA">
        <w:rPr>
          <w:color w:val="000000"/>
        </w:rPr>
        <w:t>methyprednisolone</w:t>
      </w:r>
      <w:proofErr w:type="spellEnd"/>
      <w:r w:rsidR="00643442">
        <w:rPr>
          <w:color w:val="000000"/>
        </w:rPr>
        <w:t xml:space="preserve"> (n=11) or intravenous cyclophosphamide (n=</w:t>
      </w:r>
      <w:r w:rsidR="00AC7263">
        <w:rPr>
          <w:color w:val="000000"/>
        </w:rPr>
        <w:t xml:space="preserve">7) or both MP plus IV cyclophosphamide (n=2) or </w:t>
      </w:r>
      <w:proofErr w:type="spellStart"/>
      <w:r w:rsidR="00AC7263">
        <w:rPr>
          <w:color w:val="000000"/>
        </w:rPr>
        <w:t>tacrolimus</w:t>
      </w:r>
      <w:proofErr w:type="spellEnd"/>
      <w:r w:rsidR="00AC7263">
        <w:rPr>
          <w:color w:val="000000"/>
        </w:rPr>
        <w:t xml:space="preserve"> (n=14) or both IV cyclophosphamide plus </w:t>
      </w:r>
      <w:proofErr w:type="spellStart"/>
      <w:r w:rsidR="00AC7263">
        <w:rPr>
          <w:color w:val="000000"/>
        </w:rPr>
        <w:t>tacrolimus</w:t>
      </w:r>
      <w:proofErr w:type="spellEnd"/>
      <w:r w:rsidR="00AC7263">
        <w:rPr>
          <w:color w:val="000000"/>
        </w:rPr>
        <w:t xml:space="preserve"> (n=2) </w:t>
      </w:r>
      <w:r w:rsidR="009872F0">
        <w:rPr>
          <w:color w:val="000000"/>
        </w:rPr>
        <w:t>together with low-dose</w:t>
      </w:r>
      <w:r w:rsidR="00D7779B">
        <w:rPr>
          <w:color w:val="000000"/>
        </w:rPr>
        <w:t xml:space="preserve"> prednisone</w:t>
      </w:r>
      <w:r w:rsidR="009872F0">
        <w:rPr>
          <w:color w:val="000000"/>
        </w:rPr>
        <w:t xml:space="preserve"> on alternative days.</w:t>
      </w:r>
      <w:r w:rsidR="00AC7263">
        <w:rPr>
          <w:color w:val="000000"/>
        </w:rPr>
        <w:t xml:space="preserve"> </w:t>
      </w:r>
      <w:commentRangeEnd w:id="0"/>
      <w:r w:rsidR="00777F64">
        <w:rPr>
          <w:rStyle w:val="CommentReference"/>
        </w:rPr>
        <w:commentReference w:id="0"/>
      </w:r>
      <w:r w:rsidR="00AC7263">
        <w:rPr>
          <w:color w:val="000000"/>
        </w:rPr>
        <w:t xml:space="preserve"> </w:t>
      </w:r>
      <w:r w:rsidR="008B1B19" w:rsidRPr="00EB467F">
        <w:rPr>
          <w:color w:val="000000"/>
        </w:rPr>
        <w:t xml:space="preserve">All kidney biopsies were interpreted using light microscopy, immunofluorescence and electron microscopy. Children with primary </w:t>
      </w:r>
      <w:r w:rsidR="007233D8">
        <w:rPr>
          <w:color w:val="000000"/>
        </w:rPr>
        <w:t>SSNS</w:t>
      </w:r>
      <w:r w:rsidR="008B1B19" w:rsidRPr="00EB467F">
        <w:rPr>
          <w:color w:val="000000"/>
        </w:rPr>
        <w:t xml:space="preserve"> or </w:t>
      </w:r>
      <w:r w:rsidR="007233D8">
        <w:rPr>
          <w:color w:val="000000"/>
        </w:rPr>
        <w:t>SR</w:t>
      </w:r>
      <w:r w:rsidR="008B1B19" w:rsidRPr="00EB467F">
        <w:rPr>
          <w:color w:val="000000"/>
        </w:rPr>
        <w:t>NS</w:t>
      </w:r>
      <w:r w:rsidR="00641672">
        <w:rPr>
          <w:color w:val="000000"/>
        </w:rPr>
        <w:t xml:space="preserve"> </w:t>
      </w:r>
      <w:r w:rsidR="008B1B19" w:rsidRPr="00EB467F">
        <w:rPr>
          <w:color w:val="000000"/>
        </w:rPr>
        <w:t>and</w:t>
      </w:r>
      <w:r w:rsidR="00D82BA6">
        <w:rPr>
          <w:color w:val="000000"/>
        </w:rPr>
        <w:t xml:space="preserve"> with</w:t>
      </w:r>
      <w:r w:rsidR="008B1B19" w:rsidRPr="00EB467F">
        <w:rPr>
          <w:color w:val="000000"/>
        </w:rPr>
        <w:t xml:space="preserve"> a glomerular filtration rate (GFR) of &gt;60ml/m</w:t>
      </w:r>
      <w:r w:rsidR="008B1B19" w:rsidRPr="00EB467F">
        <w:rPr>
          <w:color w:val="000000"/>
          <w:vertAlign w:val="superscript"/>
        </w:rPr>
        <w:t>2</w:t>
      </w:r>
      <w:r w:rsidR="008B1B19" w:rsidRPr="00EB467F">
        <w:rPr>
          <w:color w:val="000000"/>
        </w:rPr>
        <w:t>/min</w:t>
      </w:r>
      <w:r w:rsidR="00661D61" w:rsidRPr="00EB467F">
        <w:rPr>
          <w:color w:val="000000"/>
        </w:rPr>
        <w:t>,</w:t>
      </w:r>
      <w:r w:rsidR="008B1B19" w:rsidRPr="00EB467F">
        <w:rPr>
          <w:color w:val="000000"/>
        </w:rPr>
        <w:t xml:space="preserve"> corrected for body surface area</w:t>
      </w:r>
      <w:r w:rsidR="00D82BA6">
        <w:rPr>
          <w:color w:val="000000"/>
        </w:rPr>
        <w:t>,</w:t>
      </w:r>
      <w:r w:rsidR="008B1B19" w:rsidRPr="00EB467F">
        <w:rPr>
          <w:color w:val="000000"/>
        </w:rPr>
        <w:t xml:space="preserve"> were eligible for entry into the study. The following tests were performed to exclude secondary forms of NS: </w:t>
      </w:r>
      <w:proofErr w:type="spellStart"/>
      <w:r w:rsidR="008B1B19" w:rsidRPr="00EB467F">
        <w:rPr>
          <w:color w:val="000000"/>
        </w:rPr>
        <w:t>antistreptolysin</w:t>
      </w:r>
      <w:proofErr w:type="spellEnd"/>
      <w:r w:rsidR="008B1B19" w:rsidRPr="00EB467F">
        <w:rPr>
          <w:color w:val="000000"/>
        </w:rPr>
        <w:t xml:space="preserve"> O titer (ASOT), hepatitis B and C screen, liver function tests, blood culture, </w:t>
      </w:r>
      <w:proofErr w:type="spellStart"/>
      <w:r w:rsidR="008B1B19" w:rsidRPr="00EB467F">
        <w:rPr>
          <w:color w:val="000000"/>
        </w:rPr>
        <w:t>Widal</w:t>
      </w:r>
      <w:proofErr w:type="spellEnd"/>
      <w:r w:rsidR="008B1B19" w:rsidRPr="00EB467F">
        <w:rPr>
          <w:color w:val="000000"/>
        </w:rPr>
        <w:t xml:space="preserve"> tests, Wasserman reaction, antinuclear factor, Epstein Barr virus, HIV testing</w:t>
      </w:r>
      <w:r w:rsidR="00B8249F">
        <w:rPr>
          <w:color w:val="000000"/>
        </w:rPr>
        <w:t>, and cytomegalovirus testing.</w:t>
      </w:r>
      <w:r w:rsidR="00FB0D57">
        <w:rPr>
          <w:color w:val="000000"/>
        </w:rPr>
        <w:t xml:space="preserve"> </w:t>
      </w:r>
      <w:proofErr w:type="spellStart"/>
      <w:r w:rsidR="00777F64">
        <w:rPr>
          <w:color w:val="000000"/>
        </w:rPr>
        <w:t>Proteinuric</w:t>
      </w:r>
      <w:proofErr w:type="spellEnd"/>
      <w:r w:rsidR="00777F64">
        <w:rPr>
          <w:color w:val="000000"/>
        </w:rPr>
        <w:t xml:space="preserve"> remission</w:t>
      </w:r>
      <w:r w:rsidR="000728C9">
        <w:rPr>
          <w:color w:val="000000"/>
        </w:rPr>
        <w:t xml:space="preserve"> was defined as a protein to </w:t>
      </w:r>
      <w:proofErr w:type="spellStart"/>
      <w:r w:rsidR="000728C9">
        <w:rPr>
          <w:color w:val="000000"/>
        </w:rPr>
        <w:t>creatinine</w:t>
      </w:r>
      <w:proofErr w:type="spellEnd"/>
      <w:r w:rsidR="000728C9">
        <w:rPr>
          <w:color w:val="000000"/>
        </w:rPr>
        <w:t xml:space="preserve"> ratio &lt;0.</w:t>
      </w:r>
      <w:r w:rsidR="009872F0">
        <w:rPr>
          <w:color w:val="000000"/>
        </w:rPr>
        <w:t>2</w:t>
      </w:r>
      <w:r w:rsidR="000728C9">
        <w:rPr>
          <w:color w:val="000000"/>
        </w:rPr>
        <w:t xml:space="preserve"> mg/ml</w:t>
      </w:r>
      <w:r w:rsidR="009872F0">
        <w:rPr>
          <w:color w:val="000000"/>
        </w:rPr>
        <w:t xml:space="preserve"> and partial remission as a protein to </w:t>
      </w:r>
      <w:proofErr w:type="spellStart"/>
      <w:r w:rsidR="009872F0">
        <w:rPr>
          <w:color w:val="000000"/>
        </w:rPr>
        <w:t>creatinine</w:t>
      </w:r>
      <w:proofErr w:type="spellEnd"/>
      <w:r w:rsidR="009872F0">
        <w:rPr>
          <w:color w:val="000000"/>
        </w:rPr>
        <w:t xml:space="preserve"> ratio&lt;</w:t>
      </w:r>
      <w:r w:rsidR="00777F64">
        <w:rPr>
          <w:color w:val="000000"/>
        </w:rPr>
        <w:t xml:space="preserve">1.9 </w:t>
      </w:r>
      <w:r w:rsidR="009872F0">
        <w:rPr>
          <w:color w:val="000000"/>
        </w:rPr>
        <w:t>mg/ml.</w:t>
      </w:r>
    </w:p>
    <w:p w:rsidR="008B1B19" w:rsidRPr="00EB467F" w:rsidRDefault="008B1B19" w:rsidP="005610E3">
      <w:pPr>
        <w:spacing w:line="480" w:lineRule="auto"/>
        <w:rPr>
          <w:color w:val="000000"/>
        </w:rPr>
      </w:pPr>
      <w:r w:rsidRPr="00EB467F">
        <w:rPr>
          <w:color w:val="000000"/>
        </w:rPr>
        <w:t>A group of 6</w:t>
      </w:r>
      <w:r w:rsidR="00FA00D4">
        <w:rPr>
          <w:color w:val="000000"/>
        </w:rPr>
        <w:t>1</w:t>
      </w:r>
      <w:r w:rsidRPr="00EB467F">
        <w:rPr>
          <w:color w:val="000000"/>
        </w:rPr>
        <w:t xml:space="preserve"> </w:t>
      </w:r>
      <w:r w:rsidR="00B85F70">
        <w:rPr>
          <w:color w:val="000000"/>
        </w:rPr>
        <w:t>Black</w:t>
      </w:r>
      <w:r w:rsidRPr="00EB467F">
        <w:rPr>
          <w:color w:val="000000"/>
        </w:rPr>
        <w:t xml:space="preserve"> and 53 Indian healthy</w:t>
      </w:r>
      <w:r w:rsidR="002E112D" w:rsidRPr="00EB467F">
        <w:rPr>
          <w:color w:val="000000"/>
        </w:rPr>
        <w:t xml:space="preserve"> blood</w:t>
      </w:r>
      <w:r w:rsidRPr="00EB467F">
        <w:rPr>
          <w:color w:val="000000"/>
        </w:rPr>
        <w:t xml:space="preserve"> donors were enrolled as control groups.  </w:t>
      </w:r>
    </w:p>
    <w:p w:rsidR="008B1B19" w:rsidRPr="00EB467F" w:rsidRDefault="008B1B19" w:rsidP="005610E3">
      <w:pPr>
        <w:spacing w:line="480" w:lineRule="auto"/>
        <w:rPr>
          <w:color w:val="000000"/>
        </w:rPr>
      </w:pPr>
      <w:r w:rsidRPr="00EB467F">
        <w:rPr>
          <w:color w:val="000000"/>
        </w:rPr>
        <w:t xml:space="preserve">For replication of </w:t>
      </w:r>
      <w:r w:rsidR="00D37FF6">
        <w:rPr>
          <w:i/>
          <w:color w:val="000000"/>
        </w:rPr>
        <w:t>NPHS2</w:t>
      </w:r>
      <w:r w:rsidR="00A47B16">
        <w:rPr>
          <w:color w:val="000000"/>
        </w:rPr>
        <w:t xml:space="preserve"> and </w:t>
      </w:r>
      <w:r w:rsidR="00A47B16" w:rsidRPr="00A47B16">
        <w:rPr>
          <w:i/>
          <w:color w:val="000000"/>
        </w:rPr>
        <w:t>APOL1</w:t>
      </w:r>
      <w:r w:rsidR="00A47B16">
        <w:rPr>
          <w:color w:val="000000"/>
        </w:rPr>
        <w:t xml:space="preserve"> </w:t>
      </w:r>
      <w:r w:rsidRPr="00EB467F">
        <w:rPr>
          <w:color w:val="000000"/>
        </w:rPr>
        <w:t>genetic associations, we enrolled 20 cases with sporadic</w:t>
      </w:r>
      <w:r w:rsidR="003A34A7">
        <w:rPr>
          <w:color w:val="000000"/>
        </w:rPr>
        <w:t xml:space="preserve"> SRNS and</w:t>
      </w:r>
      <w:r w:rsidRPr="00EB467F">
        <w:rPr>
          <w:color w:val="000000"/>
        </w:rPr>
        <w:t xml:space="preserve"> biopsy-proven primary FSGS</w:t>
      </w:r>
      <w:r w:rsidR="00F30B53" w:rsidRPr="00EB467F">
        <w:rPr>
          <w:color w:val="000000"/>
        </w:rPr>
        <w:t xml:space="preserve"> and</w:t>
      </w:r>
      <w:r w:rsidRPr="00EB467F">
        <w:rPr>
          <w:color w:val="000000"/>
        </w:rPr>
        <w:t xml:space="preserve"> </w:t>
      </w:r>
      <w:r w:rsidR="00F30B53" w:rsidRPr="00EB467F">
        <w:rPr>
          <w:color w:val="000000"/>
        </w:rPr>
        <w:t>19</w:t>
      </w:r>
      <w:r w:rsidR="00A47B16">
        <w:rPr>
          <w:color w:val="000000"/>
        </w:rPr>
        <w:t xml:space="preserve"> age</w:t>
      </w:r>
      <w:r w:rsidR="00404894">
        <w:rPr>
          <w:color w:val="000000"/>
        </w:rPr>
        <w:t>-</w:t>
      </w:r>
      <w:r w:rsidR="00A47B16">
        <w:rPr>
          <w:color w:val="000000"/>
        </w:rPr>
        <w:t xml:space="preserve">matched </w:t>
      </w:r>
      <w:r w:rsidR="00B85F70">
        <w:rPr>
          <w:color w:val="000000"/>
        </w:rPr>
        <w:t>Black</w:t>
      </w:r>
      <w:r w:rsidR="00A47B16">
        <w:rPr>
          <w:color w:val="000000"/>
        </w:rPr>
        <w:t xml:space="preserve"> </w:t>
      </w:r>
      <w:r w:rsidR="00F30B53" w:rsidRPr="00EB467F">
        <w:rPr>
          <w:color w:val="000000"/>
        </w:rPr>
        <w:t>controls</w:t>
      </w:r>
      <w:r w:rsidRPr="00EB467F">
        <w:rPr>
          <w:color w:val="000000"/>
        </w:rPr>
        <w:t xml:space="preserve"> with no serological evidence of HIV infection and with normal </w:t>
      </w:r>
      <w:r w:rsidR="003A34A7">
        <w:rPr>
          <w:color w:val="000000"/>
        </w:rPr>
        <w:t xml:space="preserve">kidney </w:t>
      </w:r>
      <w:r w:rsidRPr="00EB467F">
        <w:rPr>
          <w:color w:val="000000"/>
        </w:rPr>
        <w:t>function and no proteinuria</w:t>
      </w:r>
      <w:r w:rsidR="00A47B16">
        <w:rPr>
          <w:color w:val="000000"/>
        </w:rPr>
        <w:t>.</w:t>
      </w:r>
      <w:r w:rsidRPr="00EB467F">
        <w:rPr>
          <w:color w:val="000000"/>
        </w:rPr>
        <w:t xml:space="preserve"> </w:t>
      </w:r>
    </w:p>
    <w:p w:rsidR="008B1B19" w:rsidRDefault="008B1B19" w:rsidP="005610E3">
      <w:pPr>
        <w:spacing w:line="480" w:lineRule="auto"/>
      </w:pPr>
      <w:r w:rsidRPr="00EB467F">
        <w:t xml:space="preserve">Written informed consent was obtained from </w:t>
      </w:r>
      <w:r w:rsidR="00404894">
        <w:t xml:space="preserve">the </w:t>
      </w:r>
      <w:r w:rsidRPr="00EB467F">
        <w:t>parents of children</w:t>
      </w:r>
      <w:r w:rsidR="003A34A7" w:rsidRPr="003A34A7">
        <w:t xml:space="preserve"> </w:t>
      </w:r>
      <w:r w:rsidR="003A34A7">
        <w:t xml:space="preserve">and children over 7 years </w:t>
      </w:r>
      <w:r w:rsidR="00546843">
        <w:t>assented</w:t>
      </w:r>
      <w:r w:rsidRPr="00EB467F">
        <w:t>; the Biom</w:t>
      </w:r>
      <w:r w:rsidRPr="00EB467F">
        <w:rPr>
          <w:color w:val="000000"/>
        </w:rPr>
        <w:t>edical Research Ethics Committee of the</w:t>
      </w:r>
      <w:r w:rsidRPr="00EB467F">
        <w:t xml:space="preserve"> University of KwaZulu-Natal, SA and the National</w:t>
      </w:r>
      <w:r w:rsidR="00B8249F">
        <w:t xml:space="preserve"> Cancer</w:t>
      </w:r>
      <w:r w:rsidRPr="00EB467F">
        <w:t xml:space="preserve"> Institute, NIH, USA approved this study.</w:t>
      </w:r>
      <w:r w:rsidR="00D65525">
        <w:t xml:space="preserve"> </w:t>
      </w:r>
    </w:p>
    <w:p w:rsidR="008B1B19" w:rsidRPr="00EB467F" w:rsidRDefault="008B1B19" w:rsidP="005610E3">
      <w:pPr>
        <w:widowControl w:val="0"/>
        <w:autoSpaceDE w:val="0"/>
        <w:autoSpaceDN w:val="0"/>
        <w:adjustRightInd w:val="0"/>
        <w:spacing w:line="480" w:lineRule="auto"/>
        <w:rPr>
          <w:b/>
          <w:color w:val="312A2A"/>
          <w:lang w:eastAsia="ja-JP"/>
        </w:rPr>
      </w:pPr>
      <w:r w:rsidRPr="00EB467F">
        <w:rPr>
          <w:b/>
          <w:color w:val="312A2A"/>
          <w:lang w:eastAsia="ja-JP"/>
        </w:rPr>
        <w:t>Sequencing and genotyping</w:t>
      </w:r>
    </w:p>
    <w:p w:rsidR="008B1B19" w:rsidRPr="00EB467F" w:rsidRDefault="008B1B19" w:rsidP="005610E3">
      <w:pPr>
        <w:widowControl w:val="0"/>
        <w:autoSpaceDE w:val="0"/>
        <w:autoSpaceDN w:val="0"/>
        <w:adjustRightInd w:val="0"/>
        <w:spacing w:line="480" w:lineRule="auto"/>
        <w:rPr>
          <w:b/>
          <w:color w:val="312A2A"/>
          <w:lang w:eastAsia="ja-JP"/>
        </w:rPr>
      </w:pPr>
      <w:r w:rsidRPr="00EB467F">
        <w:t xml:space="preserve">Genomic DNA was extracted using the </w:t>
      </w:r>
      <w:proofErr w:type="spellStart"/>
      <w:r w:rsidR="00B8249F">
        <w:t>Puregene</w:t>
      </w:r>
      <w:proofErr w:type="spellEnd"/>
      <w:r w:rsidRPr="00EB467F">
        <w:rPr>
          <w:vertAlign w:val="superscript"/>
        </w:rPr>
        <w:t xml:space="preserve"> </w:t>
      </w:r>
      <w:r w:rsidRPr="00EB467F">
        <w:t xml:space="preserve">Genomic DNA Purification System, by </w:t>
      </w:r>
      <w:proofErr w:type="spellStart"/>
      <w:r w:rsidRPr="00EB467F">
        <w:t>Gentra</w:t>
      </w:r>
      <w:proofErr w:type="spellEnd"/>
      <w:r w:rsidRPr="00EB467F">
        <w:t xml:space="preserve"> Systems, Minneapolis, Minnesota, </w:t>
      </w:r>
      <w:proofErr w:type="gramStart"/>
      <w:r w:rsidRPr="00EB467F">
        <w:t>USA</w:t>
      </w:r>
      <w:proofErr w:type="gramEnd"/>
      <w:r w:rsidRPr="00EB467F">
        <w:t xml:space="preserve">.  DNA was quantified using the </w:t>
      </w:r>
      <w:proofErr w:type="spellStart"/>
      <w:r w:rsidRPr="00EB467F">
        <w:t>Nanodrop</w:t>
      </w:r>
      <w:proofErr w:type="spellEnd"/>
      <w:r w:rsidRPr="00EB467F">
        <w:rPr>
          <w:vertAlign w:val="superscript"/>
        </w:rPr>
        <w:t xml:space="preserve">® </w:t>
      </w:r>
      <w:r w:rsidRPr="00EB467F">
        <w:t xml:space="preserve">ND-1000 spectrophotometer.  </w:t>
      </w:r>
      <w:r w:rsidRPr="00EB467F">
        <w:rPr>
          <w:color w:val="312A2A"/>
          <w:lang w:eastAsia="ja-JP"/>
        </w:rPr>
        <w:t xml:space="preserve">Exons 1 through 8 were sequenced using ABI Prism </w:t>
      </w:r>
      <w:proofErr w:type="spellStart"/>
      <w:r w:rsidRPr="00EB467F">
        <w:rPr>
          <w:color w:val="312A2A"/>
          <w:lang w:eastAsia="ja-JP"/>
        </w:rPr>
        <w:t>BigDye</w:t>
      </w:r>
      <w:proofErr w:type="spellEnd"/>
      <w:r w:rsidRPr="00EB467F">
        <w:rPr>
          <w:color w:val="312A2A"/>
          <w:lang w:eastAsia="ja-JP"/>
        </w:rPr>
        <w:t xml:space="preserve"> Terminator on the ABI 3700 Analyzer at standard conditions.  Primer s</w:t>
      </w:r>
      <w:r w:rsidR="00404894">
        <w:rPr>
          <w:color w:val="312A2A"/>
          <w:lang w:eastAsia="ja-JP"/>
        </w:rPr>
        <w:t xml:space="preserve">equences were from </w:t>
      </w:r>
      <w:r w:rsidR="005252C1">
        <w:rPr>
          <w:color w:val="312A2A"/>
          <w:lang w:eastAsia="ja-JP"/>
        </w:rPr>
        <w:t>y</w:t>
      </w:r>
      <w:r w:rsidR="00404894">
        <w:rPr>
          <w:color w:val="312A2A"/>
          <w:lang w:eastAsia="ja-JP"/>
        </w:rPr>
        <w:t xml:space="preserve"> et al.;</w:t>
      </w:r>
      <w:r w:rsidR="00CE1CA0">
        <w:rPr>
          <w:color w:val="312A2A"/>
          <w:lang w:eastAsia="ja-JP"/>
        </w:rPr>
        <w:fldChar w:fldCharType="begin">
          <w:fldData xml:space="preserve">PEVuZE5vdGU+PENpdGU+PEF1dGhvcj5Cb3V0ZTwvQXV0aG9yPjxZZWFyPjIwMDA8L1llYXI+PFJl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</w:fldData>
        </w:fldChar>
      </w:r>
      <w:r w:rsidR="00CE1CA0">
        <w:rPr>
          <w:color w:val="312A2A"/>
          <w:lang w:eastAsia="ja-JP"/>
        </w:rPr>
        <w:instrText xml:space="preserve"> ADDIN EN.CITE </w:instrText>
      </w:r>
      <w:r w:rsidR="00CE1CA0">
        <w:rPr>
          <w:color w:val="312A2A"/>
          <w:lang w:eastAsia="ja-JP"/>
        </w:rPr>
        <w:fldChar w:fldCharType="begin">
          <w:fldData xml:space="preserve">PEVuZE5vdGU+PENpdGU+PEF1dGhvcj5Cb3V0ZTwvQXV0aG9yPjxZZWFyPjIwMDA8L1llYXI+PFJl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</w:fldData>
        </w:fldChar>
      </w:r>
      <w:r w:rsidR="00CE1CA0">
        <w:rPr>
          <w:color w:val="312A2A"/>
          <w:lang w:eastAsia="ja-JP"/>
        </w:rPr>
        <w:instrText xml:space="preserve"> ADDIN EN.CITE.DATA </w:instrText>
      </w:r>
      <w:r w:rsidR="00CE1CA0">
        <w:rPr>
          <w:color w:val="312A2A"/>
          <w:lang w:eastAsia="ja-JP"/>
        </w:rPr>
      </w:r>
      <w:r w:rsidR="00CE1CA0">
        <w:rPr>
          <w:color w:val="312A2A"/>
          <w:lang w:eastAsia="ja-JP"/>
        </w:rPr>
        <w:fldChar w:fldCharType="end"/>
      </w:r>
      <w:r w:rsidR="00CE1CA0">
        <w:rPr>
          <w:color w:val="312A2A"/>
          <w:lang w:eastAsia="ja-JP"/>
        </w:rPr>
      </w:r>
      <w:r w:rsidR="00CE1CA0">
        <w:rPr>
          <w:color w:val="312A2A"/>
          <w:lang w:eastAsia="ja-JP"/>
        </w:rPr>
        <w:fldChar w:fldCharType="separate"/>
      </w:r>
      <w:r w:rsidR="00CE1CA0" w:rsidRPr="00CE1CA0">
        <w:rPr>
          <w:noProof/>
          <w:color w:val="312A2A"/>
          <w:vertAlign w:val="superscript"/>
          <w:lang w:eastAsia="ja-JP"/>
        </w:rPr>
        <w:t>18</w:t>
      </w:r>
      <w:r w:rsidR="00CE1CA0">
        <w:rPr>
          <w:color w:val="312A2A"/>
          <w:lang w:eastAsia="ja-JP"/>
        </w:rPr>
        <w:fldChar w:fldCharType="end"/>
      </w:r>
      <w:r w:rsidR="00404894">
        <w:rPr>
          <w:color w:val="312A2A"/>
          <w:lang w:eastAsia="ja-JP"/>
        </w:rPr>
        <w:t xml:space="preserve"> for exon one,</w:t>
      </w:r>
      <w:r w:rsidRPr="00EB467F">
        <w:rPr>
          <w:color w:val="312A2A"/>
          <w:lang w:eastAsia="ja-JP"/>
        </w:rPr>
        <w:t xml:space="preserve"> a new primer</w:t>
      </w:r>
      <w:r w:rsidR="00404894">
        <w:rPr>
          <w:color w:val="312A2A"/>
          <w:lang w:eastAsia="ja-JP"/>
        </w:rPr>
        <w:t xml:space="preserve"> was designed</w:t>
      </w:r>
      <w:r w:rsidRPr="00EB467F">
        <w:rPr>
          <w:color w:val="312A2A"/>
          <w:lang w:eastAsia="ja-JP"/>
        </w:rPr>
        <w:t xml:space="preserve"> within genomic regions flanking </w:t>
      </w:r>
      <w:r w:rsidR="00D37FF6">
        <w:rPr>
          <w:color w:val="312A2A"/>
          <w:lang w:eastAsia="ja-JP"/>
        </w:rPr>
        <w:t>NPHS2</w:t>
      </w:r>
      <w:r w:rsidRPr="00EB467F">
        <w:rPr>
          <w:lang w:eastAsia="ja-JP"/>
        </w:rPr>
        <w:t xml:space="preserve"> exon 1 (TGTAAAACGACGGCCAGTCGACTCCACAGGGACTGC  -</w:t>
      </w:r>
      <w:r w:rsidR="00D37FF6">
        <w:rPr>
          <w:lang w:eastAsia="ja-JP"/>
        </w:rPr>
        <w:t>NPHS2</w:t>
      </w:r>
      <w:r w:rsidRPr="00EB467F">
        <w:rPr>
          <w:lang w:eastAsia="ja-JP"/>
        </w:rPr>
        <w:t xml:space="preserve">_ex1_Forward) and (CAGGAAACAGCTATGACC CCTTAGTTACCACCTGGA - </w:t>
      </w:r>
      <w:r w:rsidR="00D37FF6">
        <w:rPr>
          <w:lang w:eastAsia="ja-JP"/>
        </w:rPr>
        <w:t>NPHS2</w:t>
      </w:r>
      <w:r w:rsidRPr="00EB467F">
        <w:rPr>
          <w:lang w:eastAsia="ja-JP"/>
        </w:rPr>
        <w:t xml:space="preserve">_ex1_Reverse). M13F (TGTAAAACGACGGCCAGT) and M13R (CAGGAAACAGCTATGACC) sequence tags were added to the primers to aid in sequencing.  Fragments were amplified using a </w:t>
      </w:r>
      <w:proofErr w:type="spellStart"/>
      <w:r w:rsidRPr="00EB467F">
        <w:rPr>
          <w:lang w:eastAsia="ja-JP"/>
        </w:rPr>
        <w:t>TaKaRa</w:t>
      </w:r>
      <w:proofErr w:type="spellEnd"/>
      <w:r w:rsidRPr="00EB467F">
        <w:rPr>
          <w:lang w:eastAsia="ja-JP"/>
        </w:rPr>
        <w:t xml:space="preserve"> LA </w:t>
      </w:r>
      <w:proofErr w:type="spellStart"/>
      <w:r w:rsidRPr="00EB467F">
        <w:rPr>
          <w:lang w:eastAsia="ja-JP"/>
        </w:rPr>
        <w:t>Taq</w:t>
      </w:r>
      <w:proofErr w:type="spellEnd"/>
      <w:r w:rsidRPr="00EB467F">
        <w:rPr>
          <w:lang w:eastAsia="ja-JP"/>
        </w:rPr>
        <w:t xml:space="preserve"> kit (</w:t>
      </w:r>
      <w:proofErr w:type="spellStart"/>
      <w:r w:rsidRPr="00EB467F">
        <w:rPr>
          <w:lang w:eastAsia="ja-JP"/>
        </w:rPr>
        <w:t>TaKaRa</w:t>
      </w:r>
      <w:proofErr w:type="spellEnd"/>
      <w:r w:rsidRPr="00EB467F">
        <w:rPr>
          <w:lang w:eastAsia="ja-JP"/>
        </w:rPr>
        <w:t xml:space="preserve">, </w:t>
      </w:r>
      <w:proofErr w:type="spellStart"/>
      <w:r w:rsidRPr="00EB467F">
        <w:rPr>
          <w:lang w:eastAsia="ja-JP"/>
        </w:rPr>
        <w:t>CloneTech</w:t>
      </w:r>
      <w:proofErr w:type="spellEnd"/>
      <w:r w:rsidRPr="00EB467F">
        <w:rPr>
          <w:lang w:eastAsia="ja-JP"/>
        </w:rPr>
        <w:t>), using GC Buffer I according to the manufacturer’s suggestion. PCR conditions were the following: 94 C for 1 minute</w:t>
      </w:r>
      <w:r w:rsidR="000D6BAD">
        <w:rPr>
          <w:lang w:eastAsia="ja-JP"/>
        </w:rPr>
        <w:t xml:space="preserve"> followed by 30 cycles of 94 C </w:t>
      </w:r>
      <w:r w:rsidRPr="00EB467F">
        <w:rPr>
          <w:lang w:eastAsia="ja-JP"/>
        </w:rPr>
        <w:t>for 1 minute; 57 C for 2 minutes 30 sec, followed by an extension at 72</w:t>
      </w:r>
      <w:r w:rsidRPr="000D6BAD">
        <w:rPr>
          <w:vertAlign w:val="superscript"/>
          <w:lang w:eastAsia="ja-JP"/>
        </w:rPr>
        <w:t>o</w:t>
      </w:r>
      <w:r w:rsidR="000D6BAD">
        <w:rPr>
          <w:vertAlign w:val="superscript"/>
          <w:lang w:eastAsia="ja-JP"/>
        </w:rPr>
        <w:t xml:space="preserve"> </w:t>
      </w:r>
      <w:r w:rsidRPr="00EB467F">
        <w:rPr>
          <w:lang w:eastAsia="ja-JP"/>
        </w:rPr>
        <w:t xml:space="preserve">C for 10 minutes.  APOL1 G1 and G2 risk alleles were genotyped using </w:t>
      </w:r>
      <w:proofErr w:type="spellStart"/>
      <w:r w:rsidRPr="00EB467F">
        <w:rPr>
          <w:lang w:eastAsia="ja-JP"/>
        </w:rPr>
        <w:t>TaqMan</w:t>
      </w:r>
      <w:proofErr w:type="spellEnd"/>
      <w:r w:rsidRPr="00EB467F">
        <w:rPr>
          <w:lang w:eastAsia="ja-JP"/>
        </w:rPr>
        <w:t xml:space="preserve"> assays as previously described.</w:t>
      </w:r>
      <w:r w:rsidR="00CE1CA0">
        <w:rPr>
          <w:lang w:eastAsia="ja-JP"/>
        </w:rPr>
        <w:fldChar w:fldCharType="begin">
          <w:fldData xml:space="preserve">PEVuZE5vdGU+PENpdGU+PEF1dGhvcj5Lb3BwPC9BdXRob3I+PFllYXI+MjAxMTwvWWVhcj48UmVj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</w:fldData>
        </w:fldChar>
      </w:r>
      <w:r w:rsidR="00CE1CA0">
        <w:rPr>
          <w:lang w:eastAsia="ja-JP"/>
        </w:rPr>
        <w:instrText xml:space="preserve"> ADDIN EN.CITE </w:instrText>
      </w:r>
      <w:r w:rsidR="00CE1CA0">
        <w:rPr>
          <w:lang w:eastAsia="ja-JP"/>
        </w:rPr>
        <w:fldChar w:fldCharType="begin">
          <w:fldData xml:space="preserve">PEVuZE5vdGU+PENpdGU+PEF1dGhvcj5Lb3BwPC9BdXRob3I+PFllYXI+MjAxMTwvWWVhcj48UmVj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</w:fldData>
        </w:fldChar>
      </w:r>
      <w:r w:rsidR="00CE1CA0">
        <w:rPr>
          <w:lang w:eastAsia="ja-JP"/>
        </w:rPr>
        <w:instrText xml:space="preserve"> ADDIN EN.CITE.DATA </w:instrText>
      </w:r>
      <w:r w:rsidR="00CE1CA0">
        <w:rPr>
          <w:lang w:eastAsia="ja-JP"/>
        </w:rPr>
      </w:r>
      <w:r w:rsidR="00CE1CA0">
        <w:rPr>
          <w:lang w:eastAsia="ja-JP"/>
        </w:rPr>
        <w:fldChar w:fldCharType="end"/>
      </w:r>
      <w:r w:rsidR="00CE1CA0">
        <w:rPr>
          <w:lang w:eastAsia="ja-JP"/>
        </w:rPr>
      </w:r>
      <w:r w:rsidR="00CE1CA0">
        <w:rPr>
          <w:lang w:eastAsia="ja-JP"/>
        </w:rPr>
        <w:fldChar w:fldCharType="separate"/>
      </w:r>
      <w:r w:rsidR="00CE1CA0" w:rsidRPr="00CE1CA0">
        <w:rPr>
          <w:noProof/>
          <w:vertAlign w:val="superscript"/>
          <w:lang w:eastAsia="ja-JP"/>
        </w:rPr>
        <w:t>24</w:t>
      </w:r>
      <w:r w:rsidR="00CE1CA0">
        <w:rPr>
          <w:lang w:eastAsia="ja-JP"/>
        </w:rPr>
        <w:fldChar w:fldCharType="end"/>
      </w:r>
      <w:r w:rsidRPr="00EB467F">
        <w:rPr>
          <w:lang w:eastAsia="ja-JP"/>
        </w:rPr>
        <w:t xml:space="preserve"> </w:t>
      </w:r>
      <w:r w:rsidR="000D6BAD">
        <w:rPr>
          <w:lang w:eastAsia="ja-JP"/>
        </w:rPr>
        <w:t xml:space="preserve">For a coalescence analysis to determine the age </w:t>
      </w:r>
      <w:proofErr w:type="gramStart"/>
      <w:r w:rsidR="000D6BAD">
        <w:rPr>
          <w:lang w:eastAsia="ja-JP"/>
        </w:rPr>
        <w:t xml:space="preserve">of </w:t>
      </w:r>
      <w:r w:rsidRPr="00EB467F">
        <w:rPr>
          <w:lang w:eastAsia="ja-JP"/>
        </w:rPr>
        <w:t xml:space="preserve"> 74</w:t>
      </w:r>
      <w:proofErr w:type="gramEnd"/>
      <w:r w:rsidRPr="00EB467F">
        <w:rPr>
          <w:lang w:eastAsia="ja-JP"/>
        </w:rPr>
        <w:t xml:space="preserve"> </w:t>
      </w:r>
      <w:r w:rsidR="00B85F70">
        <w:rPr>
          <w:lang w:eastAsia="ja-JP"/>
        </w:rPr>
        <w:t>Black</w:t>
      </w:r>
      <w:r w:rsidRPr="00EB467F">
        <w:rPr>
          <w:lang w:eastAsia="ja-JP"/>
        </w:rPr>
        <w:t xml:space="preserve"> controls and 10 p.V260E homozygotes using the Human </w:t>
      </w:r>
      <w:proofErr w:type="spellStart"/>
      <w:r w:rsidRPr="00EB467F">
        <w:rPr>
          <w:lang w:eastAsia="ja-JP"/>
        </w:rPr>
        <w:t>Exome</w:t>
      </w:r>
      <w:proofErr w:type="spellEnd"/>
      <w:r w:rsidRPr="00EB467F">
        <w:rPr>
          <w:lang w:eastAsia="ja-JP"/>
        </w:rPr>
        <w:t xml:space="preserve"> Chip (HumanExome-12-v1-2-B)  for determination of haplotype length similarity and to determine the age of the variant in the South African </w:t>
      </w:r>
      <w:r w:rsidR="00B85F70">
        <w:rPr>
          <w:lang w:eastAsia="ja-JP"/>
        </w:rPr>
        <w:t>Black</w:t>
      </w:r>
      <w:r w:rsidRPr="00EB467F">
        <w:rPr>
          <w:lang w:eastAsia="ja-JP"/>
        </w:rPr>
        <w:t xml:space="preserve"> population.</w:t>
      </w:r>
    </w:p>
    <w:p w:rsidR="008B1B19" w:rsidRPr="00EB467F" w:rsidRDefault="008B1B19" w:rsidP="005610E3">
      <w:pPr>
        <w:widowControl w:val="0"/>
        <w:autoSpaceDE w:val="0"/>
        <w:autoSpaceDN w:val="0"/>
        <w:adjustRightInd w:val="0"/>
        <w:spacing w:line="480" w:lineRule="auto"/>
        <w:rPr>
          <w:color w:val="312A2A"/>
          <w:lang w:eastAsia="ja-JP"/>
        </w:rPr>
      </w:pPr>
      <w:r w:rsidRPr="00EB467F">
        <w:rPr>
          <w:b/>
          <w:bCs/>
          <w:color w:val="312A2A"/>
          <w:lang w:eastAsia="ja-JP"/>
        </w:rPr>
        <w:t xml:space="preserve">Statistical Methods  </w:t>
      </w:r>
    </w:p>
    <w:p w:rsidR="008B1B19" w:rsidRPr="00EB467F" w:rsidRDefault="008B1B19" w:rsidP="005610E3">
      <w:pPr>
        <w:spacing w:line="480" w:lineRule="auto"/>
        <w:rPr>
          <w:color w:val="312A2A"/>
          <w:lang w:eastAsia="ja-JP"/>
        </w:rPr>
      </w:pPr>
      <w:r w:rsidRPr="00EB467F">
        <w:rPr>
          <w:color w:val="312A2A"/>
          <w:lang w:eastAsia="ja-JP"/>
        </w:rPr>
        <w:t xml:space="preserve">Fisher’s exact test was used for categorical tests.  T-tests were used to compare the age distributions between Indian and </w:t>
      </w:r>
      <w:r w:rsidR="00B85F70">
        <w:rPr>
          <w:color w:val="312A2A"/>
          <w:lang w:eastAsia="ja-JP"/>
        </w:rPr>
        <w:t>Black</w:t>
      </w:r>
      <w:r w:rsidRPr="00EB467F">
        <w:rPr>
          <w:color w:val="312A2A"/>
          <w:lang w:eastAsia="ja-JP"/>
        </w:rPr>
        <w:t xml:space="preserve"> SRNS, and between </w:t>
      </w:r>
      <w:r w:rsidR="00B85F70">
        <w:rPr>
          <w:color w:val="312A2A"/>
          <w:lang w:eastAsia="ja-JP"/>
        </w:rPr>
        <w:t>Black</w:t>
      </w:r>
      <w:r w:rsidRPr="00EB467F">
        <w:rPr>
          <w:color w:val="312A2A"/>
          <w:lang w:eastAsia="ja-JP"/>
        </w:rPr>
        <w:t xml:space="preserve"> SRNS with and without V260E </w:t>
      </w:r>
      <w:proofErr w:type="spellStart"/>
      <w:r w:rsidRPr="00EB467F">
        <w:rPr>
          <w:color w:val="312A2A"/>
          <w:lang w:eastAsia="ja-JP"/>
        </w:rPr>
        <w:t>homozygosity</w:t>
      </w:r>
      <w:proofErr w:type="spellEnd"/>
      <w:r w:rsidRPr="00EB467F">
        <w:rPr>
          <w:color w:val="312A2A"/>
          <w:lang w:eastAsia="ja-JP"/>
        </w:rPr>
        <w:t xml:space="preserve">; p values for the Mann-Whitney test were similar. A binomial confidence interval was used to estimate the frequency of </w:t>
      </w:r>
      <w:r w:rsidR="00D37FF6">
        <w:rPr>
          <w:i/>
          <w:color w:val="312A2A"/>
          <w:lang w:eastAsia="ja-JP"/>
        </w:rPr>
        <w:t>NPHS2</w:t>
      </w:r>
      <w:r w:rsidRPr="00EB467F">
        <w:rPr>
          <w:i/>
          <w:color w:val="312A2A"/>
          <w:lang w:eastAsia="ja-JP"/>
        </w:rPr>
        <w:t xml:space="preserve"> V260E</w:t>
      </w:r>
      <w:r w:rsidRPr="00EB467F">
        <w:rPr>
          <w:color w:val="312A2A"/>
          <w:lang w:eastAsia="ja-JP"/>
        </w:rPr>
        <w:t xml:space="preserve"> in the normal population. All statistical tests and simulations were done in R.</w:t>
      </w:r>
    </w:p>
    <w:p w:rsidR="008B1B19" w:rsidRPr="00EB467F" w:rsidRDefault="008B1B19" w:rsidP="005610E3">
      <w:pPr>
        <w:spacing w:line="480" w:lineRule="auto"/>
      </w:pPr>
      <w:r w:rsidRPr="00EB467F">
        <w:rPr>
          <w:color w:val="312A2A"/>
          <w:lang w:eastAsia="ja-JP"/>
        </w:rPr>
        <w:tab/>
      </w:r>
      <w:r w:rsidR="00226468" w:rsidRPr="00EB467F">
        <w:rPr>
          <w:color w:val="312A2A"/>
          <w:lang w:eastAsia="ja-JP"/>
        </w:rPr>
        <w:t xml:space="preserve">We determined relatedness among </w:t>
      </w:r>
      <w:r w:rsidR="00D37FF6" w:rsidRPr="00061426">
        <w:rPr>
          <w:i/>
          <w:color w:val="312A2A"/>
          <w:lang w:eastAsia="ja-JP"/>
        </w:rPr>
        <w:t>NPHS2</w:t>
      </w:r>
      <w:r w:rsidR="00226468" w:rsidRPr="00EB467F">
        <w:rPr>
          <w:color w:val="312A2A"/>
          <w:lang w:eastAsia="ja-JP"/>
        </w:rPr>
        <w:t xml:space="preserve"> V260E homozygotes by </w:t>
      </w:r>
      <w:r w:rsidR="00C40779" w:rsidRPr="00EB467F">
        <w:rPr>
          <w:color w:val="312A2A"/>
          <w:lang w:eastAsia="ja-JP"/>
        </w:rPr>
        <w:t>estimating</w:t>
      </w:r>
      <w:r w:rsidRPr="00EB467F">
        <w:rPr>
          <w:color w:val="312A2A"/>
          <w:lang w:eastAsia="ja-JP"/>
        </w:rPr>
        <w:t xml:space="preserve"> the age of the most recent common ancestor for the V260E mutation among our subjects</w:t>
      </w:r>
      <w:r w:rsidR="00060252">
        <w:rPr>
          <w:color w:val="312A2A"/>
          <w:lang w:eastAsia="ja-JP"/>
        </w:rPr>
        <w:t xml:space="preserve"> using coalescence</w:t>
      </w:r>
      <w:r w:rsidR="00CE1CA0">
        <w:rPr>
          <w:color w:val="312A2A"/>
          <w:lang w:eastAsia="ja-JP"/>
        </w:rPr>
        <w:fldChar w:fldCharType="begin">
          <w:fldData xml:space="preserve">PEVuZE5vdGU+PENpdGU+PEF1dGhvcj5TdGVwaGVuczwvQXV0aG9yPjxZZWFyPjE5OTg8L1llYXI+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</w:fldData>
        </w:fldChar>
      </w:r>
      <w:r w:rsidR="00CE1CA0">
        <w:rPr>
          <w:color w:val="312A2A"/>
          <w:lang w:eastAsia="ja-JP"/>
        </w:rPr>
        <w:instrText xml:space="preserve"> ADDIN EN.CITE </w:instrText>
      </w:r>
      <w:r w:rsidR="00CE1CA0">
        <w:rPr>
          <w:color w:val="312A2A"/>
          <w:lang w:eastAsia="ja-JP"/>
        </w:rPr>
        <w:fldChar w:fldCharType="begin">
          <w:fldData xml:space="preserve">PEVuZE5vdGU+PENpdGU+PEF1dGhvcj5TdGVwaGVuczwvQXV0aG9yPjxZZWFyPjE5OTg8L1llYXI+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</w:fldData>
        </w:fldChar>
      </w:r>
      <w:r w:rsidR="00CE1CA0">
        <w:rPr>
          <w:color w:val="312A2A"/>
          <w:lang w:eastAsia="ja-JP"/>
        </w:rPr>
        <w:instrText xml:space="preserve"> ADDIN EN.CITE.DATA </w:instrText>
      </w:r>
      <w:r w:rsidR="00CE1CA0">
        <w:rPr>
          <w:color w:val="312A2A"/>
          <w:lang w:eastAsia="ja-JP"/>
        </w:rPr>
      </w:r>
      <w:r w:rsidR="00CE1CA0">
        <w:rPr>
          <w:color w:val="312A2A"/>
          <w:lang w:eastAsia="ja-JP"/>
        </w:rPr>
        <w:fldChar w:fldCharType="end"/>
      </w:r>
      <w:r w:rsidR="00CE1CA0">
        <w:rPr>
          <w:color w:val="312A2A"/>
          <w:lang w:eastAsia="ja-JP"/>
        </w:rPr>
      </w:r>
      <w:r w:rsidR="00CE1CA0">
        <w:rPr>
          <w:color w:val="312A2A"/>
          <w:lang w:eastAsia="ja-JP"/>
        </w:rPr>
        <w:fldChar w:fldCharType="separate"/>
      </w:r>
      <w:r w:rsidR="00CE1CA0" w:rsidRPr="00CE1CA0">
        <w:rPr>
          <w:noProof/>
          <w:color w:val="312A2A"/>
          <w:vertAlign w:val="superscript"/>
          <w:lang w:eastAsia="ja-JP"/>
        </w:rPr>
        <w:t>29,30</w:t>
      </w:r>
      <w:r w:rsidR="00CE1CA0">
        <w:rPr>
          <w:color w:val="312A2A"/>
          <w:lang w:eastAsia="ja-JP"/>
        </w:rPr>
        <w:fldChar w:fldCharType="end"/>
      </w:r>
      <w:r w:rsidR="00C40779" w:rsidRPr="00EB467F">
        <w:rPr>
          <w:color w:val="312A2A"/>
          <w:lang w:eastAsia="ja-JP"/>
        </w:rPr>
        <w:t>.</w:t>
      </w:r>
      <w:r w:rsidRPr="00EB467F">
        <w:rPr>
          <w:color w:val="312A2A"/>
          <w:lang w:eastAsia="ja-JP"/>
        </w:rPr>
        <w:t xml:space="preserve"> </w:t>
      </w:r>
      <w:r w:rsidR="00C40779" w:rsidRPr="00EB467F">
        <w:rPr>
          <w:color w:val="312A2A"/>
          <w:lang w:eastAsia="ja-JP"/>
        </w:rPr>
        <w:t>We examined</w:t>
      </w:r>
      <w:r w:rsidRPr="00EB467F">
        <w:rPr>
          <w:color w:val="312A2A"/>
          <w:lang w:eastAsia="ja-JP"/>
        </w:rPr>
        <w:t xml:space="preserve"> </w:t>
      </w:r>
      <w:proofErr w:type="spellStart"/>
      <w:r w:rsidRPr="00EB467F">
        <w:rPr>
          <w:color w:val="312A2A"/>
          <w:lang w:eastAsia="ja-JP"/>
        </w:rPr>
        <w:t>homozygosity</w:t>
      </w:r>
      <w:proofErr w:type="spellEnd"/>
      <w:r w:rsidRPr="00EB467F">
        <w:rPr>
          <w:color w:val="312A2A"/>
          <w:lang w:eastAsia="ja-JP"/>
        </w:rPr>
        <w:t xml:space="preserve"> of Chr. 1 SNPs typed on the </w:t>
      </w:r>
      <w:proofErr w:type="spellStart"/>
      <w:r w:rsidRPr="00EB467F">
        <w:rPr>
          <w:color w:val="312A2A"/>
          <w:lang w:eastAsia="ja-JP"/>
        </w:rPr>
        <w:t>Illumina</w:t>
      </w:r>
      <w:proofErr w:type="spellEnd"/>
      <w:r w:rsidRPr="00EB467F">
        <w:rPr>
          <w:color w:val="312A2A"/>
          <w:lang w:eastAsia="ja-JP"/>
        </w:rPr>
        <w:t xml:space="preserve"> </w:t>
      </w:r>
      <w:proofErr w:type="spellStart"/>
      <w:r w:rsidRPr="00EB467F">
        <w:rPr>
          <w:color w:val="312A2A"/>
          <w:lang w:eastAsia="ja-JP"/>
        </w:rPr>
        <w:t>Exome</w:t>
      </w:r>
      <w:proofErr w:type="spellEnd"/>
      <w:r w:rsidRPr="00EB467F">
        <w:rPr>
          <w:color w:val="312A2A"/>
          <w:lang w:eastAsia="ja-JP"/>
        </w:rPr>
        <w:t xml:space="preserve"> chip</w:t>
      </w:r>
      <w:r w:rsidR="00C40779" w:rsidRPr="00EB467F">
        <w:rPr>
          <w:color w:val="312A2A"/>
          <w:lang w:eastAsia="ja-JP"/>
        </w:rPr>
        <w:t xml:space="preserve"> V2.1</w:t>
      </w:r>
      <w:r w:rsidR="00661D61" w:rsidRPr="00EB467F">
        <w:rPr>
          <w:color w:val="312A2A"/>
          <w:lang w:eastAsia="ja-JP"/>
        </w:rPr>
        <w:t>, by</w:t>
      </w:r>
      <w:r w:rsidR="00C40779" w:rsidRPr="00EB467F">
        <w:rPr>
          <w:color w:val="312A2A"/>
          <w:lang w:eastAsia="ja-JP"/>
        </w:rPr>
        <w:t xml:space="preserve"> </w:t>
      </w:r>
      <w:r w:rsidR="00661D61" w:rsidRPr="00EB467F">
        <w:rPr>
          <w:color w:val="312A2A"/>
          <w:lang w:eastAsia="ja-JP"/>
        </w:rPr>
        <w:t>plotting</w:t>
      </w:r>
      <w:r w:rsidRPr="00EB467F">
        <w:rPr>
          <w:color w:val="312A2A"/>
          <w:lang w:eastAsia="ja-JP"/>
        </w:rPr>
        <w:t xml:space="preserve"> heterozygous and homozygous SNPs for each subject in the region around </w:t>
      </w:r>
      <w:r w:rsidR="00D37FF6">
        <w:rPr>
          <w:color w:val="312A2A"/>
          <w:lang w:eastAsia="ja-JP"/>
        </w:rPr>
        <w:t>NPHS2</w:t>
      </w:r>
      <w:r w:rsidRPr="00EB467F">
        <w:rPr>
          <w:color w:val="312A2A"/>
          <w:lang w:eastAsia="ja-JP"/>
        </w:rPr>
        <w:t xml:space="preserve"> (Supp. Fig. 1).  Subjects inheriting the mutation from a recent common ancestor will have inherited identical segments of chromosome around the mutation from their two parents, with le</w:t>
      </w:r>
      <w:r w:rsidR="004A3AEC">
        <w:rPr>
          <w:color w:val="312A2A"/>
          <w:lang w:eastAsia="ja-JP"/>
        </w:rPr>
        <w:t>ngth determined by recombination</w:t>
      </w:r>
      <w:r w:rsidR="0033168F">
        <w:rPr>
          <w:color w:val="312A2A"/>
          <w:lang w:eastAsia="ja-JP"/>
        </w:rPr>
        <w:t xml:space="preserve"> </w:t>
      </w:r>
      <w:r w:rsidRPr="00EB467F">
        <w:rPr>
          <w:color w:val="312A2A"/>
          <w:lang w:eastAsia="ja-JP"/>
        </w:rPr>
        <w:t xml:space="preserve">since the </w:t>
      </w:r>
      <w:r w:rsidR="009C005B">
        <w:rPr>
          <w:color w:val="312A2A"/>
          <w:lang w:eastAsia="ja-JP"/>
        </w:rPr>
        <w:t xml:space="preserve">common </w:t>
      </w:r>
      <w:r w:rsidRPr="00EB467F">
        <w:rPr>
          <w:color w:val="312A2A"/>
          <w:lang w:eastAsia="ja-JP"/>
        </w:rPr>
        <w:t xml:space="preserve">ancestor. The expected distribution of lengths of </w:t>
      </w:r>
      <w:proofErr w:type="spellStart"/>
      <w:r w:rsidRPr="00EB467F">
        <w:rPr>
          <w:color w:val="312A2A"/>
          <w:lang w:eastAsia="ja-JP"/>
        </w:rPr>
        <w:t>homozygosity</w:t>
      </w:r>
      <w:proofErr w:type="spellEnd"/>
      <w:r w:rsidRPr="00EB467F">
        <w:rPr>
          <w:color w:val="312A2A"/>
          <w:lang w:eastAsia="ja-JP"/>
        </w:rPr>
        <w:t xml:space="preserve"> was </w:t>
      </w:r>
      <w:r w:rsidR="004A3AEC">
        <w:rPr>
          <w:color w:val="312A2A"/>
          <w:lang w:eastAsia="ja-JP"/>
        </w:rPr>
        <w:t>calculated</w:t>
      </w:r>
      <w:r w:rsidRPr="00EB467F">
        <w:rPr>
          <w:color w:val="312A2A"/>
          <w:lang w:eastAsia="ja-JP"/>
        </w:rPr>
        <w:t xml:space="preserve"> by a simulation of recombination </w:t>
      </w:r>
      <w:r w:rsidR="0033168F">
        <w:rPr>
          <w:color w:val="312A2A"/>
          <w:lang w:eastAsia="ja-JP"/>
        </w:rPr>
        <w:t>over the</w:t>
      </w:r>
      <w:r w:rsidRPr="00EB467F">
        <w:rPr>
          <w:color w:val="312A2A"/>
          <w:lang w:eastAsia="ja-JP"/>
        </w:rPr>
        <w:t xml:space="preserve"> of number of generations since the common ancestor, and compared with observed </w:t>
      </w:r>
      <w:r w:rsidR="00661D61" w:rsidRPr="00EB467F">
        <w:rPr>
          <w:color w:val="312A2A"/>
          <w:lang w:eastAsia="ja-JP"/>
        </w:rPr>
        <w:t>distribution</w:t>
      </w:r>
      <w:r w:rsidR="00BE3ED4">
        <w:rPr>
          <w:color w:val="312A2A"/>
          <w:lang w:eastAsia="ja-JP"/>
        </w:rPr>
        <w:t>.</w:t>
      </w:r>
    </w:p>
    <w:p w:rsidR="008B1B19" w:rsidRPr="00EB467F" w:rsidRDefault="008B1B19" w:rsidP="005610E3">
      <w:pPr>
        <w:spacing w:line="480" w:lineRule="auto"/>
      </w:pPr>
    </w:p>
    <w:p w:rsidR="008B1B19" w:rsidRPr="00EB467F" w:rsidRDefault="008B1B19" w:rsidP="005610E3">
      <w:pPr>
        <w:spacing w:line="480" w:lineRule="auto"/>
      </w:pPr>
    </w:p>
    <w:p w:rsidR="008B1B19" w:rsidRPr="00EB467F" w:rsidRDefault="008B1B19" w:rsidP="005610E3">
      <w:pPr>
        <w:spacing w:line="480" w:lineRule="auto"/>
        <w:rPr>
          <w:b/>
        </w:rPr>
      </w:pPr>
      <w:r w:rsidRPr="00EB467F">
        <w:rPr>
          <w:b/>
        </w:rPr>
        <w:br w:type="page"/>
        <w:t>Results</w:t>
      </w:r>
    </w:p>
    <w:p w:rsidR="00DE7D57" w:rsidRPr="00EB467F" w:rsidRDefault="008B1B19" w:rsidP="005610E3">
      <w:pPr>
        <w:spacing w:line="480" w:lineRule="auto"/>
      </w:pPr>
      <w:r w:rsidRPr="00EB467F">
        <w:t xml:space="preserve">Seventy-nine unrelated children with sporadic </w:t>
      </w:r>
      <w:r w:rsidR="007A13E9">
        <w:t xml:space="preserve">NS </w:t>
      </w:r>
      <w:r w:rsidRPr="00EB467F">
        <w:t xml:space="preserve">were enrolled into the study between 2005 and 2011(Table 1). Mothers of the affected children reported no affected siblings or familial history of </w:t>
      </w:r>
      <w:r w:rsidR="007A13E9">
        <w:t xml:space="preserve">kidney </w:t>
      </w:r>
      <w:r w:rsidRPr="00EB467F">
        <w:t xml:space="preserve">disease. </w:t>
      </w:r>
      <w:r w:rsidR="00F31E9C">
        <w:t>Steroid r</w:t>
      </w:r>
      <w:r w:rsidR="009C005B">
        <w:t xml:space="preserve">esistance </w:t>
      </w:r>
      <w:r w:rsidRPr="00EB467F">
        <w:t xml:space="preserve">was significantly more frequent in </w:t>
      </w:r>
      <w:r w:rsidR="00B85F70">
        <w:t>Black</w:t>
      </w:r>
      <w:r w:rsidRPr="00EB467F">
        <w:t xml:space="preserve"> (97.4%) compared to Indian (55%) children with NS (p=8 x 10</w:t>
      </w:r>
      <w:r w:rsidRPr="00EB467F">
        <w:rPr>
          <w:vertAlign w:val="superscript"/>
        </w:rPr>
        <w:t>-6</w:t>
      </w:r>
      <w:r w:rsidRPr="00EB467F">
        <w:t>)</w:t>
      </w:r>
      <w:r w:rsidR="00F75166" w:rsidRPr="00EB467F">
        <w:t xml:space="preserve">. </w:t>
      </w:r>
      <w:r w:rsidRPr="00EB467F">
        <w:t xml:space="preserve">Indian children with SRNS were more likely to be male </w:t>
      </w:r>
      <w:r w:rsidR="00F75166" w:rsidRPr="00EB467F">
        <w:t xml:space="preserve">than </w:t>
      </w:r>
      <w:r w:rsidR="00B85F70">
        <w:t>Black</w:t>
      </w:r>
      <w:r w:rsidR="00F75166" w:rsidRPr="00EB467F">
        <w:t xml:space="preserve"> children </w:t>
      </w:r>
      <w:r w:rsidRPr="00EB467F">
        <w:t xml:space="preserve">(72% </w:t>
      </w:r>
      <w:proofErr w:type="spellStart"/>
      <w:r w:rsidRPr="00EB467F">
        <w:t>vs</w:t>
      </w:r>
      <w:proofErr w:type="spellEnd"/>
      <w:r w:rsidRPr="00EB467F">
        <w:t xml:space="preserve"> 45%, p =0.06). The mean age of </w:t>
      </w:r>
      <w:proofErr w:type="spellStart"/>
      <w:r w:rsidR="000A085F">
        <w:t>nephrotic</w:t>
      </w:r>
      <w:proofErr w:type="spellEnd"/>
      <w:r w:rsidR="000A085F">
        <w:t xml:space="preserve"> syndrome</w:t>
      </w:r>
      <w:r w:rsidRPr="00EB467F">
        <w:t xml:space="preserve"> presentation was 91.7 months for Indian children and 85.6 months for </w:t>
      </w:r>
      <w:r w:rsidR="00B85F70">
        <w:t>Black</w:t>
      </w:r>
      <w:r w:rsidRPr="00EB467F">
        <w:t xml:space="preserve"> children (p=0.6</w:t>
      </w:r>
      <w:r w:rsidR="00851D0F">
        <w:t>)</w:t>
      </w:r>
      <w:r w:rsidRPr="00EB467F">
        <w:t xml:space="preserve">. </w:t>
      </w:r>
      <w:r w:rsidR="007A13E9">
        <w:t xml:space="preserve">FSGS </w:t>
      </w:r>
      <w:r w:rsidRPr="00EB467F">
        <w:t xml:space="preserve">was the most common histopathology in </w:t>
      </w:r>
      <w:r w:rsidR="00B67869" w:rsidRPr="00EB467F">
        <w:t xml:space="preserve">both </w:t>
      </w:r>
      <w:r w:rsidR="00B85F70">
        <w:t>Black</w:t>
      </w:r>
      <w:r w:rsidRPr="00EB467F">
        <w:t xml:space="preserve"> (81.6%) and Indian (72%) children with SRNS</w:t>
      </w:r>
      <w:r w:rsidR="00F75166" w:rsidRPr="000A085F">
        <w:t>.</w:t>
      </w:r>
      <w:r w:rsidRPr="000A085F">
        <w:t xml:space="preserve"> </w:t>
      </w:r>
      <w:r w:rsidR="000A085F" w:rsidRPr="000A085F">
        <w:t>Children responding to oral steroids (steroid sensitive) were not biopsied.</w:t>
      </w:r>
    </w:p>
    <w:p w:rsidR="00CA5A31" w:rsidRPr="00EB467F" w:rsidRDefault="008B1B19" w:rsidP="00CA5A31">
      <w:pPr>
        <w:spacing w:line="480" w:lineRule="auto"/>
        <w:ind w:firstLine="720"/>
      </w:pPr>
      <w:r w:rsidRPr="00EB467F">
        <w:t xml:space="preserve">As previous studies identified </w:t>
      </w:r>
      <w:r w:rsidR="00D37FF6">
        <w:rPr>
          <w:i/>
        </w:rPr>
        <w:t>NPHS2</w:t>
      </w:r>
      <w:r w:rsidRPr="00EB467F">
        <w:t xml:space="preserve"> autosomal recessive mutations as a major cause of familial and sporadic </w:t>
      </w:r>
      <w:r w:rsidR="007A13E9">
        <w:t xml:space="preserve">SRNS </w:t>
      </w:r>
      <w:r w:rsidRPr="00EB467F">
        <w:t xml:space="preserve">in children presenting after 3 months of age, we sequenced </w:t>
      </w:r>
      <w:r w:rsidR="00D37FF6">
        <w:rPr>
          <w:i/>
        </w:rPr>
        <w:t>NPHS2</w:t>
      </w:r>
      <w:r w:rsidRPr="00EB467F">
        <w:t xml:space="preserve"> exons in </w:t>
      </w:r>
      <w:r w:rsidR="000A085F">
        <w:t>steroid sensitive and steroid resistant</w:t>
      </w:r>
      <w:r w:rsidRPr="00EB467F">
        <w:t xml:space="preserve"> cases and controls. </w:t>
      </w:r>
      <w:r w:rsidR="00C40779" w:rsidRPr="00EB467F">
        <w:t xml:space="preserve">Supplementary </w:t>
      </w:r>
      <w:r w:rsidRPr="00EB467F">
        <w:t>Table</w:t>
      </w:r>
      <w:r w:rsidR="001E1907" w:rsidRPr="00EB467F">
        <w:t xml:space="preserve"> 1</w:t>
      </w:r>
      <w:r w:rsidRPr="00EB467F">
        <w:t xml:space="preserve"> lists the </w:t>
      </w:r>
      <w:r w:rsidR="00D37FF6">
        <w:rPr>
          <w:i/>
        </w:rPr>
        <w:t>NPHS2</w:t>
      </w:r>
      <w:r w:rsidRPr="00EB467F">
        <w:t xml:space="preserve"> variants identified in Indian and </w:t>
      </w:r>
      <w:r w:rsidR="00B85F70">
        <w:t>Black</w:t>
      </w:r>
      <w:r w:rsidRPr="00EB467F">
        <w:t xml:space="preserve"> cases and controls for which we had unambiguous sequencing data; the percentage is based on the number of subjects with interpretable sequence </w:t>
      </w:r>
      <w:r w:rsidR="00C40779" w:rsidRPr="00EB467F">
        <w:t>at</w:t>
      </w:r>
      <w:r w:rsidRPr="00EB467F">
        <w:t xml:space="preserve"> the variant site.  We observed seven missense </w:t>
      </w:r>
      <w:r w:rsidR="00EB467F">
        <w:t xml:space="preserve">variants: </w:t>
      </w:r>
      <w:proofErr w:type="gramStart"/>
      <w:r w:rsidR="00EB467F">
        <w:t>p.P20L</w:t>
      </w:r>
      <w:proofErr w:type="gramEnd"/>
      <w:r w:rsidR="000A085F">
        <w:t>, p.</w:t>
      </w:r>
      <w:r w:rsidRPr="00EB467F">
        <w:t xml:space="preserve">G42R, </w:t>
      </w:r>
      <w:r w:rsidR="000A085F">
        <w:t>p.</w:t>
      </w:r>
      <w:r w:rsidRPr="00EB467F">
        <w:t xml:space="preserve">A61V, </w:t>
      </w:r>
      <w:r w:rsidR="000A085F">
        <w:t>p.</w:t>
      </w:r>
      <w:r w:rsidRPr="00EB467F">
        <w:t xml:space="preserve">R229Q, </w:t>
      </w:r>
      <w:r w:rsidR="000A085F">
        <w:t>p.</w:t>
      </w:r>
      <w:r w:rsidRPr="00EB467F">
        <w:t xml:space="preserve">A242V, </w:t>
      </w:r>
      <w:r w:rsidR="000A085F">
        <w:t>p.</w:t>
      </w:r>
      <w:r w:rsidRPr="00EB467F">
        <w:t>V260E, all of which have been previously reported</w:t>
      </w:r>
      <w:r w:rsidR="00EB467F">
        <w:t>, and a novel variant, p. P369S</w:t>
      </w:r>
      <w:r w:rsidRPr="00EB467F">
        <w:t>, which has not been reported in 1000 genomes or other public database</w:t>
      </w:r>
      <w:r w:rsidR="00851D0F">
        <w:t>s</w:t>
      </w:r>
      <w:r w:rsidRPr="00EB467F">
        <w:t xml:space="preserve"> and is predicted to be benign</w:t>
      </w:r>
      <w:r w:rsidR="00851D0F">
        <w:t xml:space="preserve"> (Supplementary Table 1)</w:t>
      </w:r>
      <w:r w:rsidRPr="00EB467F">
        <w:t xml:space="preserve">.  </w:t>
      </w:r>
      <w:r w:rsidR="00351BC4" w:rsidRPr="00060252">
        <w:rPr>
          <w:i/>
        </w:rPr>
        <w:t>NPHS2</w:t>
      </w:r>
      <w:r w:rsidR="00351BC4">
        <w:t xml:space="preserve"> </w:t>
      </w:r>
      <w:proofErr w:type="gramStart"/>
      <w:r w:rsidR="00351BC4">
        <w:t>p.V260E</w:t>
      </w:r>
      <w:proofErr w:type="gramEnd"/>
      <w:r w:rsidR="00351BC4">
        <w:t xml:space="preserve"> is a known pathogenic mutation in the homozygous state and  </w:t>
      </w:r>
      <w:r w:rsidR="00D37FF6">
        <w:rPr>
          <w:i/>
        </w:rPr>
        <w:t>NPHS2</w:t>
      </w:r>
      <w:r w:rsidR="000F7D6F">
        <w:t xml:space="preserve"> p. </w:t>
      </w:r>
      <w:r w:rsidR="00EB467F">
        <w:t>R229Q is</w:t>
      </w:r>
      <w:r w:rsidR="006676B5">
        <w:t xml:space="preserve"> a known pathogenic mutation, </w:t>
      </w:r>
      <w:r w:rsidR="000F7D6F">
        <w:t>but only causes</w:t>
      </w:r>
      <w:r w:rsidR="006676B5">
        <w:t xml:space="preserve"> </w:t>
      </w:r>
      <w:r w:rsidR="00351BC4">
        <w:t>SR-FSGS</w:t>
      </w:r>
      <w:r w:rsidR="006676B5">
        <w:t xml:space="preserve"> </w:t>
      </w:r>
      <w:r w:rsidR="00FA5ABD">
        <w:t xml:space="preserve">compound </w:t>
      </w:r>
      <w:proofErr w:type="spellStart"/>
      <w:r w:rsidR="00FA5ABD">
        <w:t>heterozygosity</w:t>
      </w:r>
      <w:proofErr w:type="spellEnd"/>
      <w:r w:rsidR="006676B5">
        <w:t xml:space="preserve"> with </w:t>
      </w:r>
      <w:r w:rsidR="00D37FF6">
        <w:t>certain other</w:t>
      </w:r>
      <w:r w:rsidR="006676B5">
        <w:t xml:space="preserve"> </w:t>
      </w:r>
      <w:r w:rsidR="00D37FF6">
        <w:rPr>
          <w:i/>
        </w:rPr>
        <w:t>NPHS2</w:t>
      </w:r>
      <w:r w:rsidR="006676B5">
        <w:t xml:space="preserve"> pathogenic mutation</w:t>
      </w:r>
      <w:r w:rsidR="00D37FF6">
        <w:t>s</w:t>
      </w:r>
      <w:r w:rsidR="008271E8">
        <w:t xml:space="preserve"> in trans configuration</w:t>
      </w:r>
      <w:r w:rsidR="00D37FF6">
        <w:t>.</w:t>
      </w:r>
      <w:r w:rsidR="00CE1CA0">
        <w:fldChar w:fldCharType="begin">
          <w:fldData xml:space="preserve">PEVuZE5vdGU+PENpdGU+PEF1dGhvcj5Ub3J5PC9BdXRob3I+PFllYXI+MjAxNDwvWWVhcj48UmVj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==
</w:fldData>
        </w:fldChar>
      </w:r>
      <w:r w:rsidR="00CE1CA0">
        <w:instrText xml:space="preserve"> ADDIN EN.CITE </w:instrText>
      </w:r>
      <w:r w:rsidR="00CE1CA0">
        <w:fldChar w:fldCharType="begin">
          <w:fldData xml:space="preserve">PEVuZE5vdGU+PENpdGU+PEF1dGhvcj5Ub3J5PC9BdXRob3I+PFllYXI+MjAxNDwvWWVhcj48UmVj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==
</w:fldData>
        </w:fldChar>
      </w:r>
      <w:r w:rsidR="00CE1CA0">
        <w:instrText xml:space="preserve"> ADDIN EN.CITE.DATA </w:instrText>
      </w:r>
      <w:r w:rsidR="00CE1CA0">
        <w:fldChar w:fldCharType="end"/>
      </w:r>
      <w:r w:rsidR="00CE1CA0">
        <w:fldChar w:fldCharType="separate"/>
      </w:r>
      <w:r w:rsidR="00CE1CA0" w:rsidRPr="00CE1CA0">
        <w:rPr>
          <w:noProof/>
          <w:vertAlign w:val="superscript"/>
        </w:rPr>
        <w:t>31</w:t>
      </w:r>
      <w:r w:rsidR="00CE1CA0">
        <w:fldChar w:fldCharType="end"/>
      </w:r>
      <w:r w:rsidR="006676B5">
        <w:t xml:space="preserve"> </w:t>
      </w:r>
      <w:r w:rsidRPr="00EB467F">
        <w:t xml:space="preserve">With the exception of </w:t>
      </w:r>
      <w:r w:rsidR="00D37FF6">
        <w:rPr>
          <w:i/>
        </w:rPr>
        <w:t>NPHS2</w:t>
      </w:r>
      <w:r w:rsidRPr="00EB467F">
        <w:t xml:space="preserve"> V260E, </w:t>
      </w:r>
      <w:r w:rsidR="00F31E9C">
        <w:t>no</w:t>
      </w:r>
      <w:r w:rsidRPr="00EB467F">
        <w:t xml:space="preserve"> missense variants were observed in the homozygous </w:t>
      </w:r>
      <w:r w:rsidR="001E1907" w:rsidRPr="00EB467F">
        <w:t>or compound heterozygous state</w:t>
      </w:r>
      <w:r w:rsidRPr="00EB467F">
        <w:t xml:space="preserve"> in</w:t>
      </w:r>
      <w:r w:rsidR="00B02BCE" w:rsidRPr="00EB467F">
        <w:t xml:space="preserve"> any</w:t>
      </w:r>
      <w:r w:rsidRPr="00EB467F">
        <w:t xml:space="preserve"> </w:t>
      </w:r>
      <w:r w:rsidR="00B85F70">
        <w:t>Black</w:t>
      </w:r>
      <w:r w:rsidRPr="00EB467F">
        <w:t xml:space="preserve"> or Indian </w:t>
      </w:r>
      <w:r w:rsidR="00060252">
        <w:t>steroid sensitive or steroid resistant</w:t>
      </w:r>
      <w:r w:rsidRPr="00EB467F">
        <w:t xml:space="preserve"> cases</w:t>
      </w:r>
      <w:r w:rsidR="00C60516" w:rsidRPr="00EB467F">
        <w:t xml:space="preserve">. </w:t>
      </w:r>
      <w:r w:rsidR="00D37FF6">
        <w:rPr>
          <w:i/>
        </w:rPr>
        <w:t>NPHS2</w:t>
      </w:r>
      <w:r w:rsidR="00C60516" w:rsidRPr="00EB467F">
        <w:t xml:space="preserve"> </w:t>
      </w:r>
      <w:r w:rsidR="00827EF4" w:rsidRPr="00EB467F">
        <w:t xml:space="preserve">mutations in the heterozygous state are </w:t>
      </w:r>
      <w:r w:rsidR="00D37FF6">
        <w:t xml:space="preserve">not predicted to cause disease; weighted and </w:t>
      </w:r>
      <w:proofErr w:type="spellStart"/>
      <w:r w:rsidR="00D37FF6">
        <w:t>unweighted</w:t>
      </w:r>
      <w:proofErr w:type="spellEnd"/>
      <w:r w:rsidR="00D37FF6">
        <w:t xml:space="preserve"> </w:t>
      </w:r>
      <w:r w:rsidR="00827EF4" w:rsidRPr="00EB467F">
        <w:t>gene burden test</w:t>
      </w:r>
      <w:r w:rsidR="00D37FF6">
        <w:t>s</w:t>
      </w:r>
      <w:r w:rsidR="00827EF4" w:rsidRPr="00EB467F">
        <w:t xml:space="preserve"> for these variants did not reveal an excess of variants in </w:t>
      </w:r>
      <w:proofErr w:type="spellStart"/>
      <w:r w:rsidR="00351BC4">
        <w:t>nephrotic</w:t>
      </w:r>
      <w:proofErr w:type="spellEnd"/>
      <w:r w:rsidR="00351BC4">
        <w:t xml:space="preserve"> syndrome</w:t>
      </w:r>
      <w:r w:rsidR="00D37FF6">
        <w:t xml:space="preserve"> </w:t>
      </w:r>
      <w:r w:rsidR="00827EF4" w:rsidRPr="00EB467F">
        <w:t xml:space="preserve">cases versus controls (p&gt;0.5). </w:t>
      </w:r>
      <w:r w:rsidR="00C60516" w:rsidRPr="00EB467F">
        <w:t xml:space="preserve"> </w:t>
      </w:r>
    </w:p>
    <w:p w:rsidR="00D34B0B" w:rsidRDefault="00D34B0B" w:rsidP="00D34B0B">
      <w:pPr>
        <w:spacing w:line="480" w:lineRule="auto"/>
      </w:pPr>
    </w:p>
    <w:p w:rsidR="008B1B19" w:rsidRPr="00EB467F" w:rsidRDefault="008B1B19" w:rsidP="00D34B0B">
      <w:pPr>
        <w:spacing w:line="480" w:lineRule="auto"/>
      </w:pPr>
      <w:r w:rsidRPr="00EB467F">
        <w:t xml:space="preserve">Notably, the </w:t>
      </w:r>
      <w:r w:rsidR="00D37FF6">
        <w:rPr>
          <w:i/>
        </w:rPr>
        <w:t>NPHS2</w:t>
      </w:r>
      <w:r w:rsidRPr="00EB467F">
        <w:t xml:space="preserve"> V260E mutation was present in the homozygous state in </w:t>
      </w:r>
      <w:r w:rsidR="00827EF4" w:rsidRPr="00EB467F">
        <w:t>8</w:t>
      </w:r>
      <w:r w:rsidRPr="00EB467F">
        <w:t xml:space="preserve"> of </w:t>
      </w:r>
      <w:r w:rsidR="00E91BF6" w:rsidRPr="00EB467F">
        <w:t>30</w:t>
      </w:r>
      <w:r w:rsidRPr="00EB467F">
        <w:t xml:space="preserve"> (</w:t>
      </w:r>
      <w:r w:rsidR="0099146B" w:rsidRPr="00EB467F">
        <w:t>26.7</w:t>
      </w:r>
      <w:r w:rsidRPr="00EB467F">
        <w:t xml:space="preserve">%) </w:t>
      </w:r>
      <w:r w:rsidR="00B85F70">
        <w:t>Black</w:t>
      </w:r>
      <w:r w:rsidRPr="00EB467F">
        <w:t xml:space="preserve"> SRNS cases</w:t>
      </w:r>
      <w:r w:rsidR="00CB697F" w:rsidRPr="00EB467F">
        <w:t xml:space="preserve"> with unambiguous sequencing results</w:t>
      </w:r>
      <w:r w:rsidRPr="00EB467F">
        <w:t>; all p.260E homozygotes had biopsy-confirmed FSGS</w:t>
      </w:r>
      <w:r w:rsidR="00CB697F" w:rsidRPr="00EB467F">
        <w:t xml:space="preserve"> (Table </w:t>
      </w:r>
      <w:r w:rsidR="009033CB">
        <w:t>2</w:t>
      </w:r>
      <w:r w:rsidR="00CB697F" w:rsidRPr="00EB467F">
        <w:t>)</w:t>
      </w:r>
      <w:r w:rsidRPr="00EB467F">
        <w:t xml:space="preserve">.  </w:t>
      </w:r>
      <w:r w:rsidR="00B02BCE" w:rsidRPr="00EB467F">
        <w:t>Among</w:t>
      </w:r>
      <w:r w:rsidRPr="00EB467F">
        <w:t xml:space="preserve"> </w:t>
      </w:r>
      <w:r w:rsidR="00B85F70">
        <w:t>Black</w:t>
      </w:r>
      <w:r w:rsidRPr="00EB467F">
        <w:t xml:space="preserve"> children with FSGS, </w:t>
      </w:r>
      <w:proofErr w:type="spellStart"/>
      <w:r w:rsidRPr="00EB467F">
        <w:t>homozygosit</w:t>
      </w:r>
      <w:r w:rsidR="002A12D6">
        <w:t>y</w:t>
      </w:r>
      <w:proofErr w:type="spellEnd"/>
      <w:r w:rsidR="002A12D6">
        <w:t xml:space="preserve"> for p.</w:t>
      </w:r>
      <w:r w:rsidRPr="00EB467F">
        <w:t>260E accounted for 33% (8/</w:t>
      </w:r>
      <w:r w:rsidR="00CB697F" w:rsidRPr="00EB467F">
        <w:t>24</w:t>
      </w:r>
      <w:r w:rsidRPr="00EB467F">
        <w:t>) of FSGS (p=3</w:t>
      </w:r>
      <w:r w:rsidR="002A12D6">
        <w:t>x</w:t>
      </w:r>
      <w:r w:rsidRPr="00EB467F">
        <w:t>10</w:t>
      </w:r>
      <w:r w:rsidRPr="00EB467F">
        <w:rPr>
          <w:vertAlign w:val="superscript"/>
        </w:rPr>
        <w:t>-7</w:t>
      </w:r>
      <w:r w:rsidRPr="00EB467F">
        <w:t xml:space="preserve">).  The </w:t>
      </w:r>
      <w:proofErr w:type="gramStart"/>
      <w:r w:rsidR="002A12D6">
        <w:t>p.</w:t>
      </w:r>
      <w:r w:rsidRPr="00EB467F">
        <w:t>V260E</w:t>
      </w:r>
      <w:proofErr w:type="gramEnd"/>
      <w:r w:rsidRPr="00EB467F">
        <w:t xml:space="preserve"> mutation was observed in the heterozygous state in one </w:t>
      </w:r>
      <w:r w:rsidR="00B85F70">
        <w:t>Black</w:t>
      </w:r>
      <w:r w:rsidRPr="00EB467F">
        <w:t xml:space="preserve"> control</w:t>
      </w:r>
      <w:r w:rsidR="00E70AA0" w:rsidRPr="00EB467F">
        <w:t xml:space="preserve">. </w:t>
      </w:r>
      <w:r w:rsidRPr="00EB467F">
        <w:t xml:space="preserve"> </w:t>
      </w:r>
      <w:r w:rsidR="00351BC4" w:rsidRPr="00351BC4">
        <w:rPr>
          <w:i/>
        </w:rPr>
        <w:t>NPHS2</w:t>
      </w:r>
      <w:r w:rsidR="00351BC4">
        <w:t xml:space="preserve"> </w:t>
      </w:r>
      <w:proofErr w:type="gramStart"/>
      <w:r w:rsidR="00351BC4">
        <w:t>p.V</w:t>
      </w:r>
      <w:r w:rsidRPr="00EB467F">
        <w:t>260E</w:t>
      </w:r>
      <w:proofErr w:type="gramEnd"/>
      <w:r w:rsidRPr="00EB467F">
        <w:t xml:space="preserve"> was not observed in </w:t>
      </w:r>
      <w:r w:rsidR="00B85F70">
        <w:t>Black</w:t>
      </w:r>
      <w:r w:rsidRPr="00EB467F">
        <w:t xml:space="preserve"> or Indian </w:t>
      </w:r>
      <w:r w:rsidR="00351BC4">
        <w:t xml:space="preserve">steroid sensitive </w:t>
      </w:r>
      <w:proofErr w:type="spellStart"/>
      <w:r w:rsidR="00351BC4">
        <w:t>nephrotic</w:t>
      </w:r>
      <w:proofErr w:type="spellEnd"/>
      <w:r w:rsidR="00351BC4">
        <w:t xml:space="preserve"> syndrome</w:t>
      </w:r>
      <w:r w:rsidRPr="00EB467F">
        <w:t xml:space="preserve"> patients, </w:t>
      </w:r>
      <w:r w:rsidR="00B85F70">
        <w:t>Black</w:t>
      </w:r>
      <w:r w:rsidRPr="00EB467F">
        <w:t xml:space="preserve"> </w:t>
      </w:r>
      <w:r w:rsidR="005E24AD">
        <w:t>steroid resistant</w:t>
      </w:r>
      <w:r w:rsidRPr="00EB467F">
        <w:t xml:space="preserve"> patients with other </w:t>
      </w:r>
      <w:proofErr w:type="spellStart"/>
      <w:r w:rsidRPr="00EB467F">
        <w:t>histologies</w:t>
      </w:r>
      <w:proofErr w:type="spellEnd"/>
      <w:r w:rsidRPr="00EB467F">
        <w:t xml:space="preserve"> or in</w:t>
      </w:r>
      <w:r w:rsidR="005E24AD">
        <w:t xml:space="preserve"> any</w:t>
      </w:r>
      <w:r w:rsidRPr="00EB467F">
        <w:t xml:space="preserve"> Indian cases controls (Table </w:t>
      </w:r>
      <w:r w:rsidR="009033CB">
        <w:t>2</w:t>
      </w:r>
      <w:r w:rsidRPr="00EB467F">
        <w:t xml:space="preserve">).  </w:t>
      </w:r>
    </w:p>
    <w:p w:rsidR="00D34B0B" w:rsidRDefault="00D34B0B" w:rsidP="005610E3">
      <w:pPr>
        <w:spacing w:line="480" w:lineRule="auto"/>
      </w:pPr>
    </w:p>
    <w:p w:rsidR="008B1B19" w:rsidRPr="00EB467F" w:rsidRDefault="008B1B19" w:rsidP="005610E3">
      <w:pPr>
        <w:spacing w:line="480" w:lineRule="auto"/>
      </w:pPr>
      <w:r w:rsidRPr="00EB467F">
        <w:t>To repli</w:t>
      </w:r>
      <w:r w:rsidR="000A085F">
        <w:t>cate the p.</w:t>
      </w:r>
      <w:r w:rsidRPr="00EB467F">
        <w:t>260E/E association with SR-FSGS, we sequenced</w:t>
      </w:r>
      <w:r w:rsidR="006E5929">
        <w:t xml:space="preserve"> DNA from</w:t>
      </w:r>
      <w:r w:rsidRPr="00EB467F">
        <w:t xml:space="preserve"> a second </w:t>
      </w:r>
      <w:r w:rsidR="005E20A3" w:rsidRPr="00EB467F">
        <w:t>cohort</w:t>
      </w:r>
      <w:r w:rsidRPr="00EB467F">
        <w:t xml:space="preserve"> of </w:t>
      </w:r>
      <w:r w:rsidR="00733556">
        <w:t>20</w:t>
      </w:r>
      <w:r w:rsidRPr="00EB467F">
        <w:t xml:space="preserve"> </w:t>
      </w:r>
      <w:r w:rsidR="00B85F70">
        <w:t>Black</w:t>
      </w:r>
      <w:r w:rsidRPr="00EB467F">
        <w:t xml:space="preserve"> children with sporadic SR-FSGS and 19 </w:t>
      </w:r>
      <w:r w:rsidR="006E5929">
        <w:t>race-and age-</w:t>
      </w:r>
      <w:r w:rsidRPr="00EB467F">
        <w:t xml:space="preserve">matched controls.  Of the children with SR-FSGS, </w:t>
      </w:r>
      <w:r w:rsidR="00E70AA0" w:rsidRPr="00EB467F">
        <w:t>6</w:t>
      </w:r>
      <w:r w:rsidRPr="00EB467F">
        <w:t>/</w:t>
      </w:r>
      <w:r w:rsidR="00E70AA0" w:rsidRPr="00EB467F">
        <w:t>20</w:t>
      </w:r>
      <w:r w:rsidRPr="00EB467F">
        <w:t xml:space="preserve"> (30.</w:t>
      </w:r>
      <w:r w:rsidR="00E70AA0" w:rsidRPr="00EB467F">
        <w:t xml:space="preserve">0 </w:t>
      </w:r>
      <w:r w:rsidRPr="00EB467F">
        <w:t xml:space="preserve">%) were homozygous for the </w:t>
      </w:r>
      <w:proofErr w:type="gramStart"/>
      <w:r w:rsidRPr="00EB467F">
        <w:t>p.</w:t>
      </w:r>
      <w:r w:rsidR="00E70AA0" w:rsidRPr="00EB467F">
        <w:t>V</w:t>
      </w:r>
      <w:r w:rsidRPr="00EB467F">
        <w:t>260E</w:t>
      </w:r>
      <w:proofErr w:type="gramEnd"/>
      <w:r w:rsidRPr="00EB467F">
        <w:t xml:space="preserve"> mutation whereas none of the controls carried the </w:t>
      </w:r>
      <w:r w:rsidR="006E5929">
        <w:t>variant. Taken together, the p.</w:t>
      </w:r>
      <w:r w:rsidRPr="00EB467F">
        <w:t xml:space="preserve">260E/E variant accounted for 14/44 (31.8%) children with sporadic SR-FSGS. </w:t>
      </w:r>
      <w:r w:rsidR="00B85F70">
        <w:t>Black</w:t>
      </w:r>
      <w:r w:rsidR="00CA5A31" w:rsidRPr="00EB467F">
        <w:t xml:space="preserve"> SR-FSGS cases homozygous for </w:t>
      </w:r>
      <w:proofErr w:type="gramStart"/>
      <w:r w:rsidR="00CA5A31" w:rsidRPr="00EB467F">
        <w:t>p.V260E</w:t>
      </w:r>
      <w:proofErr w:type="gramEnd"/>
      <w:r w:rsidR="00CA5A31" w:rsidRPr="00EB467F">
        <w:t xml:space="preserve"> had an earlier age of onset compared to </w:t>
      </w:r>
      <w:r w:rsidR="006E5929">
        <w:t xml:space="preserve">steroid resistant </w:t>
      </w:r>
      <w:proofErr w:type="spellStart"/>
      <w:r w:rsidR="006E5929">
        <w:t>nephrotic</w:t>
      </w:r>
      <w:proofErr w:type="spellEnd"/>
      <w:r w:rsidR="00CA5A31" w:rsidRPr="00EB467F">
        <w:t xml:space="preserve"> cases not carrying the p.260 E/E genotype (mean age 68 months versus 98 months, respectively, P=0.025) (Figure 1).</w:t>
      </w:r>
      <w:r w:rsidRPr="00EB467F">
        <w:t xml:space="preserve"> The deleterious mutation was found in the heterozygote state in </w:t>
      </w:r>
      <w:r w:rsidR="002A12D6">
        <w:t>1/</w:t>
      </w:r>
      <w:r w:rsidR="00CA5A31" w:rsidRPr="00EB467F">
        <w:t xml:space="preserve"> 73 </w:t>
      </w:r>
      <w:r w:rsidR="002A12D6">
        <w:t>controls sequenced</w:t>
      </w:r>
      <w:r w:rsidR="00CA5A31" w:rsidRPr="00EB467F">
        <w:t xml:space="preserve">, </w:t>
      </w:r>
      <w:r w:rsidR="005634B5" w:rsidRPr="00EB467F">
        <w:t>for</w:t>
      </w:r>
      <w:r w:rsidR="00CA5A31" w:rsidRPr="00EB467F">
        <w:t xml:space="preserve"> an</w:t>
      </w:r>
      <w:r w:rsidRPr="00EB467F">
        <w:t xml:space="preserve"> observed </w:t>
      </w:r>
      <w:r w:rsidR="00391126">
        <w:t xml:space="preserve">population </w:t>
      </w:r>
      <w:r w:rsidRPr="00EB467F">
        <w:t xml:space="preserve">allele frequency </w:t>
      </w:r>
      <w:r w:rsidR="00CA5A31" w:rsidRPr="00EB467F">
        <w:t xml:space="preserve">of </w:t>
      </w:r>
      <w:r w:rsidRPr="00EB467F">
        <w:t>0.7%, (95% CI</w:t>
      </w:r>
      <w:r w:rsidR="002A12D6">
        <w:t>:</w:t>
      </w:r>
      <w:r w:rsidRPr="00EB467F">
        <w:t xml:space="preserve"> 0.02%</w:t>
      </w:r>
      <w:r w:rsidR="002A12D6">
        <w:t>,</w:t>
      </w:r>
      <w:r w:rsidRPr="00EB467F">
        <w:t xml:space="preserve"> 4%</w:t>
      </w:r>
      <w:r w:rsidR="002A12D6">
        <w:t>)</w:t>
      </w:r>
      <w:r w:rsidR="00C60516" w:rsidRPr="00EB467F">
        <w:t xml:space="preserve"> </w:t>
      </w:r>
      <w:proofErr w:type="gramStart"/>
      <w:r w:rsidR="00C60516" w:rsidRPr="00EB467F">
        <w:t>(Table 3)</w:t>
      </w:r>
      <w:r w:rsidRPr="00EB467F">
        <w:t>.</w:t>
      </w:r>
      <w:proofErr w:type="gramEnd"/>
      <w:r w:rsidRPr="00EB467F">
        <w:t xml:space="preserve"> </w:t>
      </w:r>
    </w:p>
    <w:p w:rsidR="00990D37" w:rsidRPr="00EB467F" w:rsidRDefault="00990D37" w:rsidP="005634B5">
      <w:pPr>
        <w:spacing w:line="480" w:lineRule="auto"/>
        <w:ind w:firstLine="720"/>
      </w:pPr>
      <w:r w:rsidRPr="00EB467F">
        <w:t xml:space="preserve">As </w:t>
      </w:r>
      <w:r w:rsidRPr="00EB467F">
        <w:rPr>
          <w:i/>
        </w:rPr>
        <w:t>APOL1</w:t>
      </w:r>
      <w:r w:rsidRPr="00EB467F">
        <w:t xml:space="preserve"> G1 and G2 risk alleles are strongly associated with sporadic FSGS in African Americans, we genotyped </w:t>
      </w:r>
      <w:r w:rsidRPr="00EB467F">
        <w:rPr>
          <w:i/>
        </w:rPr>
        <w:t>APOL1</w:t>
      </w:r>
      <w:r w:rsidRPr="00EB467F">
        <w:t xml:space="preserve"> G1 and G2 risk variants in the</w:t>
      </w:r>
      <w:r w:rsidR="000A027D" w:rsidRPr="00EB467F">
        <w:t xml:space="preserve"> combined</w:t>
      </w:r>
      <w:r w:rsidRPr="00EB467F">
        <w:t xml:space="preserve"> case and control group</w:t>
      </w:r>
      <w:r w:rsidR="000A027D" w:rsidRPr="00EB467F">
        <w:t>s</w:t>
      </w:r>
      <w:r w:rsidR="00931056" w:rsidRPr="00EB467F">
        <w:t>; only 3</w:t>
      </w:r>
      <w:r w:rsidR="00E977C3">
        <w:t xml:space="preserve"> individuals with two</w:t>
      </w:r>
      <w:r w:rsidR="00931056" w:rsidRPr="00EB467F">
        <w:t xml:space="preserve"> APOL1 </w:t>
      </w:r>
      <w:r w:rsidR="00E977C3">
        <w:t>risk alleles</w:t>
      </w:r>
      <w:r w:rsidR="00931056" w:rsidRPr="00EB467F">
        <w:t xml:space="preserve"> were observed, all of whom </w:t>
      </w:r>
      <w:r w:rsidR="00E977C3">
        <w:t>had</w:t>
      </w:r>
      <w:r w:rsidR="00931056" w:rsidRPr="00EB467F">
        <w:t xml:space="preserve"> SR-FSGS</w:t>
      </w:r>
      <w:r w:rsidR="0025649E" w:rsidRPr="00EB467F">
        <w:t xml:space="preserve"> (Table 3)</w:t>
      </w:r>
      <w:r w:rsidR="00AF4003" w:rsidRPr="00EB467F">
        <w:t>.</w:t>
      </w:r>
      <w:r w:rsidRPr="00EB467F">
        <w:t xml:space="preserve">  </w:t>
      </w:r>
      <w:r w:rsidR="001C1D21" w:rsidRPr="00EB467F">
        <w:t>Two of the three SR-FSGS</w:t>
      </w:r>
      <w:r w:rsidRPr="00EB467F">
        <w:t xml:space="preserve"> cases were also homozygous for </w:t>
      </w:r>
      <w:r w:rsidR="00AF4003" w:rsidRPr="00EB467F">
        <w:t xml:space="preserve">the </w:t>
      </w:r>
      <w:proofErr w:type="gramStart"/>
      <w:r w:rsidRPr="00EB467F">
        <w:t>p</w:t>
      </w:r>
      <w:r w:rsidR="00F17F0F">
        <w:t>.</w:t>
      </w:r>
      <w:r w:rsidR="00AF4003" w:rsidRPr="00EB467F">
        <w:t>V260E</w:t>
      </w:r>
      <w:proofErr w:type="gramEnd"/>
      <w:r w:rsidR="00AF4003" w:rsidRPr="00EB467F">
        <w:t xml:space="preserve"> mutation. </w:t>
      </w:r>
      <w:r w:rsidR="001C1D21" w:rsidRPr="00EB467F">
        <w:t xml:space="preserve">Dual </w:t>
      </w:r>
      <w:proofErr w:type="spellStart"/>
      <w:r w:rsidR="001C1D21" w:rsidRPr="00EB467F">
        <w:t>homozygosity</w:t>
      </w:r>
      <w:proofErr w:type="spellEnd"/>
      <w:r w:rsidR="001C1D21" w:rsidRPr="00EB467F">
        <w:t xml:space="preserve"> for</w:t>
      </w:r>
      <w:r w:rsidR="00BA33FC" w:rsidRPr="00EB467F">
        <w:t xml:space="preserve"> </w:t>
      </w:r>
      <w:r w:rsidR="00BA33FC" w:rsidRPr="00EB467F">
        <w:rPr>
          <w:i/>
        </w:rPr>
        <w:t>APOL1</w:t>
      </w:r>
      <w:r w:rsidR="00BA33FC" w:rsidRPr="00EB467F">
        <w:t xml:space="preserve"> and p. V260E was not predictive of age of </w:t>
      </w:r>
      <w:proofErr w:type="spellStart"/>
      <w:r w:rsidR="00E977C3">
        <w:t>nephrotic</w:t>
      </w:r>
      <w:proofErr w:type="spellEnd"/>
      <w:r w:rsidR="00E977C3">
        <w:t xml:space="preserve"> syndrome</w:t>
      </w:r>
      <w:r w:rsidR="00696935" w:rsidRPr="00EB467F">
        <w:t xml:space="preserve"> </w:t>
      </w:r>
      <w:r w:rsidR="00BA33FC" w:rsidRPr="00EB467F">
        <w:t xml:space="preserve">onset: </w:t>
      </w:r>
      <w:r w:rsidR="00696935" w:rsidRPr="00EB467F">
        <w:t>the</w:t>
      </w:r>
      <w:r w:rsidR="00BA33FC" w:rsidRPr="00EB467F">
        <w:t xml:space="preserve"> </w:t>
      </w:r>
      <w:r w:rsidR="00696935" w:rsidRPr="00EB467F">
        <w:t xml:space="preserve">child </w:t>
      </w:r>
      <w:r w:rsidR="00D361F6" w:rsidRPr="00EB467F">
        <w:t>carrying two copies of the</w:t>
      </w:r>
      <w:r w:rsidR="00AF4003" w:rsidRPr="00EB467F">
        <w:t xml:space="preserve"> deletion</w:t>
      </w:r>
      <w:r w:rsidR="00D361F6" w:rsidRPr="00EB467F">
        <w:t xml:space="preserve"> variant</w:t>
      </w:r>
      <w:r w:rsidR="00AF4003" w:rsidRPr="00EB467F">
        <w:t xml:space="preserve"> (G2/G2)</w:t>
      </w:r>
      <w:r w:rsidR="00696935" w:rsidRPr="00EB467F">
        <w:t xml:space="preserve"> was diagnosed with NS at 2</w:t>
      </w:r>
      <w:r w:rsidR="0025649E" w:rsidRPr="00EB467F">
        <w:t>8</w:t>
      </w:r>
      <w:r w:rsidR="00696935" w:rsidRPr="00EB467F">
        <w:t xml:space="preserve"> months and the </w:t>
      </w:r>
      <w:r w:rsidR="00124FA9" w:rsidRPr="00EB467F">
        <w:t>second child</w:t>
      </w:r>
      <w:r w:rsidR="00696935" w:rsidRPr="00EB467F">
        <w:t xml:space="preserve"> </w:t>
      </w:r>
      <w:r w:rsidR="00D361F6" w:rsidRPr="00EB467F">
        <w:t>carrying two copies of the</w:t>
      </w:r>
      <w:r w:rsidR="00AF4003" w:rsidRPr="00EB467F">
        <w:t xml:space="preserve"> missense variant (G1/G1) </w:t>
      </w:r>
      <w:r w:rsidR="00696935" w:rsidRPr="00EB467F">
        <w:t>was diagnosed at</w:t>
      </w:r>
      <w:r w:rsidR="00AF4003" w:rsidRPr="00EB467F">
        <w:t xml:space="preserve"> </w:t>
      </w:r>
      <w:r w:rsidR="00BA33FC" w:rsidRPr="00EB467F">
        <w:t>146 months</w:t>
      </w:r>
      <w:r w:rsidR="00696935" w:rsidRPr="00EB467F">
        <w:t xml:space="preserve">. </w:t>
      </w:r>
      <w:r w:rsidR="00D361F6" w:rsidRPr="00EB467F">
        <w:t xml:space="preserve"> The child with SR-FSGS </w:t>
      </w:r>
      <w:r w:rsidR="0025649E" w:rsidRPr="00EB467F">
        <w:t xml:space="preserve">carrying only the </w:t>
      </w:r>
      <w:r w:rsidR="0025649E" w:rsidRPr="00E977C3">
        <w:rPr>
          <w:i/>
        </w:rPr>
        <w:t>APOL1</w:t>
      </w:r>
      <w:r w:rsidR="0025649E" w:rsidRPr="00EB467F">
        <w:t xml:space="preserve"> G2/G2 high-risk genotype was diagnosed at 46 months.</w:t>
      </w:r>
      <w:r w:rsidR="00D361F6" w:rsidRPr="00EB467F">
        <w:t xml:space="preserve"> </w:t>
      </w:r>
      <w:r w:rsidR="00696935" w:rsidRPr="00EB467F">
        <w:t xml:space="preserve">The </w:t>
      </w:r>
      <w:r w:rsidR="00115D34" w:rsidRPr="00EB467F">
        <w:t xml:space="preserve">minor </w:t>
      </w:r>
      <w:r w:rsidR="00696935" w:rsidRPr="00EB467F">
        <w:t xml:space="preserve">allele frequencies </w:t>
      </w:r>
      <w:r w:rsidR="005A7DFD" w:rsidRPr="00EB467F">
        <w:t xml:space="preserve">for the </w:t>
      </w:r>
      <w:r w:rsidR="00115D34" w:rsidRPr="00EB467F">
        <w:t xml:space="preserve">G1 and </w:t>
      </w:r>
      <w:r w:rsidR="005A7DFD" w:rsidRPr="00EB467F">
        <w:t>G</w:t>
      </w:r>
      <w:r w:rsidR="00115D34" w:rsidRPr="00EB467F">
        <w:t>2</w:t>
      </w:r>
      <w:r w:rsidR="005A7DFD" w:rsidRPr="00EB467F">
        <w:t xml:space="preserve"> allele</w:t>
      </w:r>
      <w:r w:rsidR="00115D34" w:rsidRPr="00EB467F">
        <w:t>s</w:t>
      </w:r>
      <w:r w:rsidR="005A7DFD" w:rsidRPr="00EB467F">
        <w:t xml:space="preserve"> </w:t>
      </w:r>
      <w:r w:rsidR="00781CB3" w:rsidRPr="00EB467F">
        <w:t xml:space="preserve">were </w:t>
      </w:r>
      <w:r w:rsidR="00036121" w:rsidRPr="00EB467F">
        <w:t>9.0</w:t>
      </w:r>
      <w:r w:rsidR="00115D34" w:rsidRPr="00EB467F">
        <w:t>% and</w:t>
      </w:r>
      <w:r w:rsidR="005A7DFD" w:rsidRPr="00EB467F">
        <w:t xml:space="preserve"> </w:t>
      </w:r>
      <w:r w:rsidR="00115D34" w:rsidRPr="00EB467F">
        <w:t>1</w:t>
      </w:r>
      <w:r w:rsidR="00036121" w:rsidRPr="00EB467F">
        <w:t>0.1</w:t>
      </w:r>
      <w:r w:rsidR="00115D34" w:rsidRPr="00EB467F">
        <w:t>%, respec</w:t>
      </w:r>
      <w:r w:rsidR="00141455" w:rsidRPr="00EB467F">
        <w:t xml:space="preserve">tively, </w:t>
      </w:r>
      <w:r w:rsidR="00CE4420" w:rsidRPr="00EB467F">
        <w:t xml:space="preserve">in controls </w:t>
      </w:r>
      <w:r w:rsidR="00141455" w:rsidRPr="00EB467F">
        <w:t xml:space="preserve">compared to </w:t>
      </w:r>
      <w:r w:rsidR="00036121" w:rsidRPr="00EB467F">
        <w:t>12.2</w:t>
      </w:r>
      <w:r w:rsidR="00CE4420" w:rsidRPr="00EB467F">
        <w:t xml:space="preserve">% and </w:t>
      </w:r>
      <w:r w:rsidR="00036121" w:rsidRPr="00EB467F">
        <w:t>15.1</w:t>
      </w:r>
      <w:r w:rsidR="00CE4420" w:rsidRPr="00EB467F">
        <w:t>%,</w:t>
      </w:r>
      <w:r w:rsidR="00A4022C">
        <w:t xml:space="preserve"> respectively,</w:t>
      </w:r>
      <w:r w:rsidR="00CE4420" w:rsidRPr="00EB467F">
        <w:t xml:space="preserve"> in cases.</w:t>
      </w:r>
      <w:r w:rsidR="00115D34" w:rsidRPr="00EB467F">
        <w:t xml:space="preserve">  </w:t>
      </w:r>
      <w:r w:rsidR="0025649E" w:rsidRPr="00EB467F">
        <w:t xml:space="preserve"> </w:t>
      </w:r>
      <w:r w:rsidR="00124FA9" w:rsidRPr="00EB467F">
        <w:t xml:space="preserve"> </w:t>
      </w:r>
      <w:r w:rsidR="00BA33FC" w:rsidRPr="00EB467F">
        <w:t xml:space="preserve"> </w:t>
      </w:r>
    </w:p>
    <w:p w:rsidR="008B1B19" w:rsidRPr="001D29E0" w:rsidRDefault="008B1B19" w:rsidP="005610E3">
      <w:pPr>
        <w:spacing w:line="480" w:lineRule="auto"/>
        <w:rPr>
          <w:b/>
        </w:rPr>
      </w:pPr>
      <w:r w:rsidRPr="00EB467F">
        <w:t xml:space="preserve"> </w:t>
      </w:r>
      <w:r w:rsidR="00FB3536" w:rsidRPr="001D29E0">
        <w:rPr>
          <w:b/>
        </w:rPr>
        <w:t>Response to therapy</w:t>
      </w:r>
    </w:p>
    <w:p w:rsidR="00D65974" w:rsidRPr="00D65974" w:rsidRDefault="00D65974" w:rsidP="00D65974">
      <w:pPr>
        <w:spacing w:line="480" w:lineRule="auto"/>
      </w:pPr>
      <w:r w:rsidRPr="00D65974">
        <w:t>We measured response to ther</w:t>
      </w:r>
      <w:r w:rsidR="001D29E0">
        <w:t>apy by protein-</w:t>
      </w:r>
      <w:proofErr w:type="spellStart"/>
      <w:r w:rsidR="001D29E0">
        <w:t>creatinine</w:t>
      </w:r>
      <w:proofErr w:type="spellEnd"/>
      <w:r w:rsidR="001D29E0">
        <w:t xml:space="preserve"> ratio</w:t>
      </w:r>
      <w:r w:rsidRPr="00D65974">
        <w:t xml:space="preserve"> and serum albumin level. Complete remission was defined as protein-</w:t>
      </w:r>
      <w:proofErr w:type="spellStart"/>
      <w:r w:rsidRPr="00D65974">
        <w:t>creatinine</w:t>
      </w:r>
      <w:proofErr w:type="spellEnd"/>
      <w:r w:rsidRPr="00D65974">
        <w:t xml:space="preserve"> ration &lt; 0.2 and serum </w:t>
      </w:r>
      <w:proofErr w:type="spellStart"/>
      <w:r w:rsidRPr="00D65974">
        <w:t>albumim</w:t>
      </w:r>
      <w:proofErr w:type="spellEnd"/>
      <w:r w:rsidRPr="00D65974">
        <w:t xml:space="preserve"> &gt; 30g/</w:t>
      </w:r>
      <w:proofErr w:type="spellStart"/>
      <w:r w:rsidRPr="00D65974">
        <w:t>dL</w:t>
      </w:r>
      <w:proofErr w:type="spellEnd"/>
      <w:r w:rsidRPr="00D65974">
        <w:t>.  Partial remission was defined as not meeting the criteria for full remission, with protein-</w:t>
      </w:r>
      <w:proofErr w:type="spellStart"/>
      <w:r w:rsidRPr="00D65974">
        <w:t>creatinine</w:t>
      </w:r>
      <w:proofErr w:type="spellEnd"/>
      <w:r w:rsidRPr="00D65974">
        <w:t xml:space="preserve"> ratio &lt; 1.9 and </w:t>
      </w:r>
      <w:proofErr w:type="spellStart"/>
      <w:r w:rsidRPr="00D65974">
        <w:t>and</w:t>
      </w:r>
      <w:proofErr w:type="spellEnd"/>
      <w:r w:rsidRPr="00D65974">
        <w:t xml:space="preserve"> serum </w:t>
      </w:r>
      <w:proofErr w:type="spellStart"/>
      <w:r w:rsidRPr="00D65974">
        <w:t>albumim</w:t>
      </w:r>
      <w:proofErr w:type="spellEnd"/>
      <w:r w:rsidRPr="00D65974">
        <w:t xml:space="preserve"> &gt; 25g/</w:t>
      </w:r>
      <w:proofErr w:type="spellStart"/>
      <w:r w:rsidRPr="00D65974">
        <w:t>dL</w:t>
      </w:r>
      <w:proofErr w:type="spellEnd"/>
      <w:r w:rsidRPr="00D65974">
        <w:t xml:space="preserve">. </w:t>
      </w:r>
      <w:r w:rsidR="00CF6B11">
        <w:t>No s</w:t>
      </w:r>
      <w:r w:rsidRPr="00D65974">
        <w:t>ubjects carrying p</w:t>
      </w:r>
      <w:r w:rsidR="00D7779B">
        <w:t>.</w:t>
      </w:r>
      <w:r w:rsidRPr="00D65974">
        <w:t xml:space="preserve"> 260 EE </w:t>
      </w:r>
      <w:r w:rsidR="00347D32">
        <w:t xml:space="preserve">(N = 14) had either </w:t>
      </w:r>
      <w:r w:rsidR="00CF6B11">
        <w:t>complete or partial remission in respon</w:t>
      </w:r>
      <w:r w:rsidR="00347D32">
        <w:t>se to therapy (table 4</w:t>
      </w:r>
      <w:r w:rsidRPr="00D65974">
        <w:t>)</w:t>
      </w:r>
      <w:r w:rsidR="00CF6B11">
        <w:t xml:space="preserve">, while </w:t>
      </w:r>
      <w:r w:rsidR="00347D32">
        <w:t xml:space="preserve">9 subjects carrying p. 260 VV (N = 32) </w:t>
      </w:r>
      <w:proofErr w:type="gramStart"/>
      <w:r w:rsidR="00347D32">
        <w:t>had  complete</w:t>
      </w:r>
      <w:proofErr w:type="gramEnd"/>
      <w:r w:rsidR="00347D32">
        <w:t xml:space="preserve"> remission, and 6  partial</w:t>
      </w:r>
      <w:r w:rsidR="00D63362">
        <w:t xml:space="preserve"> remission</w:t>
      </w:r>
      <w:r w:rsidR="00347D32">
        <w:t xml:space="preserve">.  </w:t>
      </w:r>
      <w:r w:rsidR="00F608FF">
        <w:t>Six</w:t>
      </w:r>
      <w:r w:rsidR="00D63362">
        <w:t xml:space="preserve"> children carrying p 260E/E </w:t>
      </w:r>
      <w:r w:rsidR="00F608FF">
        <w:t>were further treated with</w:t>
      </w:r>
      <w:r w:rsidR="00D63362">
        <w:t xml:space="preserve"> </w:t>
      </w:r>
      <w:proofErr w:type="spellStart"/>
      <w:r w:rsidR="00F608FF">
        <w:t>tacrolimus</w:t>
      </w:r>
      <w:proofErr w:type="spellEnd"/>
      <w:r w:rsidR="00F608FF">
        <w:t xml:space="preserve"> (n=3) or intravenous </w:t>
      </w:r>
      <w:proofErr w:type="spellStart"/>
      <w:r w:rsidR="00F608FF">
        <w:t>cyclophosomine</w:t>
      </w:r>
      <w:proofErr w:type="spellEnd"/>
      <w:r w:rsidR="00F608FF">
        <w:t xml:space="preserve"> (n=3), but none </w:t>
      </w:r>
      <w:r w:rsidR="00D7779B">
        <w:t xml:space="preserve">showed </w:t>
      </w:r>
      <w:proofErr w:type="spellStart"/>
      <w:r w:rsidR="00D7779B">
        <w:t>proteinuric</w:t>
      </w:r>
      <w:proofErr w:type="spellEnd"/>
      <w:r w:rsidR="00D7779B">
        <w:t xml:space="preserve"> response</w:t>
      </w:r>
      <w:r w:rsidRPr="00D65974">
        <w:t>.  Combining complet</w:t>
      </w:r>
      <w:r w:rsidR="00D8559C">
        <w:t>e and partial remission, the difference</w:t>
      </w:r>
      <w:r w:rsidR="00D7779B">
        <w:t xml:space="preserve"> in treatment response</w:t>
      </w:r>
      <w:r w:rsidR="00D8559C">
        <w:t xml:space="preserve"> between p. 260 EE and VV </w:t>
      </w:r>
      <w:r w:rsidRPr="00D65974">
        <w:t xml:space="preserve">was </w:t>
      </w:r>
      <w:r w:rsidR="00D8559C">
        <w:t>highly significant</w:t>
      </w:r>
      <w:proofErr w:type="gramStart"/>
      <w:r w:rsidR="00D8559C">
        <w:t xml:space="preserve">, </w:t>
      </w:r>
      <w:r w:rsidRPr="00D65974">
        <w:t xml:space="preserve"> p</w:t>
      </w:r>
      <w:proofErr w:type="gramEnd"/>
      <w:r w:rsidRPr="00D65974">
        <w:t xml:space="preserve"> = 0.0</w:t>
      </w:r>
      <w:r w:rsidR="00CF6A2C">
        <w:t>0</w:t>
      </w:r>
      <w:r w:rsidRPr="00D65974">
        <w:t xml:space="preserve">2.  </w:t>
      </w:r>
    </w:p>
    <w:p w:rsidR="00D65974" w:rsidRPr="00D65974" w:rsidRDefault="00D65974" w:rsidP="00D65974">
      <w:pPr>
        <w:spacing w:line="480" w:lineRule="auto"/>
      </w:pPr>
    </w:p>
    <w:p w:rsidR="00FB3536" w:rsidRPr="00FB3536" w:rsidRDefault="00FB3536" w:rsidP="005610E3">
      <w:pPr>
        <w:spacing w:line="480" w:lineRule="auto"/>
      </w:pPr>
    </w:p>
    <w:p w:rsidR="008B1B19" w:rsidRPr="00EB467F" w:rsidRDefault="008B1B19" w:rsidP="005610E3">
      <w:pPr>
        <w:spacing w:line="480" w:lineRule="auto"/>
      </w:pPr>
      <w:r w:rsidRPr="00EB467F">
        <w:rPr>
          <w:b/>
        </w:rPr>
        <w:t>Founder effect and age of variant</w:t>
      </w:r>
    </w:p>
    <w:p w:rsidR="008B1B19" w:rsidRPr="00EB467F" w:rsidRDefault="008B1B19" w:rsidP="005610E3">
      <w:pPr>
        <w:spacing w:line="480" w:lineRule="auto"/>
      </w:pPr>
      <w:r w:rsidRPr="00EB467F">
        <w:t xml:space="preserve">The established association of </w:t>
      </w:r>
      <w:r w:rsidR="00D37FF6" w:rsidRPr="00061426">
        <w:rPr>
          <w:i/>
        </w:rPr>
        <w:t>NPHS2</w:t>
      </w:r>
      <w:r w:rsidRPr="00EB467F">
        <w:t xml:space="preserve"> </w:t>
      </w:r>
      <w:proofErr w:type="gramStart"/>
      <w:r w:rsidR="00F17F0F">
        <w:t>p.</w:t>
      </w:r>
      <w:r w:rsidRPr="00EB467F">
        <w:t>V260E</w:t>
      </w:r>
      <w:proofErr w:type="gramEnd"/>
      <w:r w:rsidRPr="00EB467F">
        <w:t xml:space="preserve"> with consanguineous familial </w:t>
      </w:r>
      <w:r w:rsidR="005E24AD">
        <w:t>SR-FSGS</w:t>
      </w:r>
      <w:r w:rsidRPr="00EB467F">
        <w:t xml:space="preserve"> suggested that our subjects might </w:t>
      </w:r>
      <w:r w:rsidR="004C0E6D" w:rsidRPr="00EB467F">
        <w:t>have a cryptic</w:t>
      </w:r>
      <w:r w:rsidRPr="00EB467F">
        <w:t xml:space="preserve"> consanguinity by descent from a recent common ancestor.  This would imply that, for both copies of chromosome 1 in these individuals, the region surrounding </w:t>
      </w:r>
      <w:r w:rsidR="00D37FF6" w:rsidRPr="00F17F0F">
        <w:rPr>
          <w:i/>
        </w:rPr>
        <w:t>NPHS2</w:t>
      </w:r>
      <w:r w:rsidRPr="00EB467F">
        <w:t xml:space="preserve"> would</w:t>
      </w:r>
      <w:r w:rsidR="004C0E6D" w:rsidRPr="00EB467F">
        <w:t xml:space="preserve"> be </w:t>
      </w:r>
      <w:r w:rsidR="00F17F0F">
        <w:t>identical by descent</w:t>
      </w:r>
      <w:r w:rsidRPr="00EB467F">
        <w:t xml:space="preserve">, creating an extended region of </w:t>
      </w:r>
      <w:proofErr w:type="spellStart"/>
      <w:r w:rsidRPr="00EB467F">
        <w:t>homozygosity</w:t>
      </w:r>
      <w:proofErr w:type="spellEnd"/>
      <w:r w:rsidR="004C0E6D" w:rsidRPr="00EB467F">
        <w:t xml:space="preserve"> around the variant. The </w:t>
      </w:r>
      <w:r w:rsidR="00391126">
        <w:t xml:space="preserve">average </w:t>
      </w:r>
      <w:r w:rsidR="004C0E6D" w:rsidRPr="00EB467F">
        <w:t xml:space="preserve">length of </w:t>
      </w:r>
      <w:proofErr w:type="spellStart"/>
      <w:r w:rsidR="004C0E6D" w:rsidRPr="00EB467F">
        <w:t>homozygosity</w:t>
      </w:r>
      <w:proofErr w:type="spellEnd"/>
      <w:r w:rsidR="004C0E6D" w:rsidRPr="00EB467F">
        <w:t xml:space="preserve"> </w:t>
      </w:r>
      <w:r w:rsidR="00F17F0F">
        <w:t>is a</w:t>
      </w:r>
      <w:r w:rsidRPr="00EB467F">
        <w:t xml:space="preserve"> function of the number of generations since the common ancestor.   </w:t>
      </w:r>
    </w:p>
    <w:p w:rsidR="008B1B19" w:rsidRPr="00EB467F" w:rsidRDefault="008B1B19" w:rsidP="005610E3">
      <w:pPr>
        <w:spacing w:line="480" w:lineRule="auto"/>
      </w:pPr>
      <w:r w:rsidRPr="00EB467F">
        <w:tab/>
      </w:r>
      <w:r w:rsidR="00D26603">
        <w:t xml:space="preserve">Sufficient DNA </w:t>
      </w:r>
      <w:r w:rsidR="00F17F0F">
        <w:t>remained</w:t>
      </w:r>
      <w:r w:rsidR="00D26603">
        <w:t xml:space="preserve"> for</w:t>
      </w:r>
      <w:r w:rsidRPr="00EB467F">
        <w:t xml:space="preserve"> </w:t>
      </w:r>
      <w:r w:rsidR="00676288">
        <w:t>30</w:t>
      </w:r>
      <w:r w:rsidRPr="00EB467F">
        <w:t xml:space="preserve"> </w:t>
      </w:r>
      <w:r w:rsidR="00D37FF6">
        <w:t xml:space="preserve">cases and </w:t>
      </w:r>
      <w:r w:rsidR="00676288">
        <w:t xml:space="preserve">54 </w:t>
      </w:r>
      <w:r w:rsidR="00D37FF6">
        <w:t>controls</w:t>
      </w:r>
      <w:r w:rsidRPr="00EB467F">
        <w:t>, including 10 individual</w:t>
      </w:r>
      <w:r w:rsidR="004C0E6D" w:rsidRPr="00EB467F">
        <w:t>s</w:t>
      </w:r>
      <w:r w:rsidRPr="00EB467F">
        <w:t xml:space="preserve"> carrying two copies of </w:t>
      </w:r>
      <w:r w:rsidR="00D37FF6">
        <w:rPr>
          <w:i/>
        </w:rPr>
        <w:t>NPHS2</w:t>
      </w:r>
      <w:r w:rsidRPr="00EB467F">
        <w:t xml:space="preserve"> </w:t>
      </w:r>
      <w:proofErr w:type="gramStart"/>
      <w:r w:rsidR="00F17F0F">
        <w:t>p.</w:t>
      </w:r>
      <w:r w:rsidRPr="00EB467F">
        <w:t>V260E</w:t>
      </w:r>
      <w:proofErr w:type="gramEnd"/>
      <w:r w:rsidR="00D37FF6">
        <w:t>,</w:t>
      </w:r>
      <w:r w:rsidRPr="00EB467F">
        <w:t xml:space="preserve"> </w:t>
      </w:r>
      <w:r w:rsidR="00D26603">
        <w:t>to genotype using the</w:t>
      </w:r>
      <w:r w:rsidR="00676288">
        <w:t xml:space="preserve"> </w:t>
      </w:r>
      <w:proofErr w:type="spellStart"/>
      <w:r w:rsidRPr="00EB467F">
        <w:t>Illumina</w:t>
      </w:r>
      <w:proofErr w:type="spellEnd"/>
      <w:r w:rsidRPr="00EB467F">
        <w:t xml:space="preserve"> </w:t>
      </w:r>
      <w:proofErr w:type="spellStart"/>
      <w:r w:rsidRPr="00EB467F">
        <w:t>exome</w:t>
      </w:r>
      <w:proofErr w:type="spellEnd"/>
      <w:r w:rsidRPr="00EB467F">
        <w:t xml:space="preserve"> chip.</w:t>
      </w:r>
      <w:r w:rsidR="00D26603">
        <w:t xml:space="preserve"> </w:t>
      </w:r>
      <w:r w:rsidR="004C0E6D" w:rsidRPr="00EB467F">
        <w:t>This</w:t>
      </w:r>
      <w:r w:rsidRPr="00EB467F">
        <w:t xml:space="preserve"> chip provide</w:t>
      </w:r>
      <w:r w:rsidR="004C0E6D" w:rsidRPr="00EB467F">
        <w:t>s</w:t>
      </w:r>
      <w:r w:rsidRPr="00EB467F">
        <w:t xml:space="preserve"> </w:t>
      </w:r>
      <w:r w:rsidR="004C0E6D" w:rsidRPr="00EB467F">
        <w:t xml:space="preserve">good coverage of the region of interest, with </w:t>
      </w:r>
      <w:r w:rsidRPr="00EB467F">
        <w:t xml:space="preserve">1674 </w:t>
      </w:r>
      <w:r w:rsidR="004C0E6D" w:rsidRPr="00EB467F">
        <w:t xml:space="preserve">markers </w:t>
      </w:r>
      <w:r w:rsidRPr="00EB467F">
        <w:t xml:space="preserve">within 20 </w:t>
      </w:r>
      <w:proofErr w:type="spellStart"/>
      <w:r w:rsidRPr="00EB467F">
        <w:t>m</w:t>
      </w:r>
      <w:r w:rsidR="0099146B" w:rsidRPr="00EB467F">
        <w:t>egabases</w:t>
      </w:r>
      <w:proofErr w:type="spellEnd"/>
      <w:r w:rsidR="0099146B" w:rsidRPr="00EB467F">
        <w:t xml:space="preserve"> (Mb)</w:t>
      </w:r>
      <w:r w:rsidRPr="00EB467F">
        <w:t xml:space="preserve"> of </w:t>
      </w:r>
      <w:r w:rsidR="00D37FF6" w:rsidRPr="00D37FF6">
        <w:rPr>
          <w:i/>
        </w:rPr>
        <w:t>NPHS2</w:t>
      </w:r>
      <w:r w:rsidRPr="00EB467F">
        <w:t xml:space="preserve">.  Two of the ten </w:t>
      </w:r>
      <w:proofErr w:type="gramStart"/>
      <w:r w:rsidR="00F17F0F">
        <w:t>p.</w:t>
      </w:r>
      <w:r w:rsidRPr="00EB467F">
        <w:t>V260E</w:t>
      </w:r>
      <w:proofErr w:type="gramEnd"/>
      <w:r w:rsidRPr="00EB467F">
        <w:t xml:space="preserve"> homozygotes had segments of </w:t>
      </w:r>
      <w:proofErr w:type="spellStart"/>
      <w:r w:rsidRPr="00EB467F">
        <w:t>homozygosity</w:t>
      </w:r>
      <w:proofErr w:type="spellEnd"/>
      <w:r w:rsidRPr="00EB467F">
        <w:t xml:space="preserve"> around </w:t>
      </w:r>
      <w:r w:rsidR="00D37FF6" w:rsidRPr="00D37FF6">
        <w:rPr>
          <w:i/>
        </w:rPr>
        <w:t>NPHS2</w:t>
      </w:r>
      <w:r w:rsidRPr="00EB467F">
        <w:t xml:space="preserve"> of 13 and 14 </w:t>
      </w:r>
      <w:r w:rsidR="0099146B" w:rsidRPr="00EB467F">
        <w:t>Mb</w:t>
      </w:r>
      <w:r w:rsidRPr="00EB467F">
        <w:t xml:space="preserve">, while the eight remaining had segments ranging from 1.9 to 3.6 </w:t>
      </w:r>
      <w:r w:rsidR="0099146B" w:rsidRPr="00EB467F">
        <w:t>Mb</w:t>
      </w:r>
      <w:r w:rsidRPr="00EB467F">
        <w:t xml:space="preserve">. </w:t>
      </w:r>
    </w:p>
    <w:p w:rsidR="00EF12D0" w:rsidRDefault="008B1B19" w:rsidP="005610E3">
      <w:pPr>
        <w:spacing w:line="480" w:lineRule="auto"/>
      </w:pPr>
      <w:r w:rsidRPr="00EB467F">
        <w:tab/>
      </w:r>
      <w:r w:rsidR="00C704B9" w:rsidRPr="00EB467F">
        <w:t>We compared the length of the shorter segments with output of a simulation of recombination ar</w:t>
      </w:r>
      <w:r w:rsidR="00435F43" w:rsidRPr="00EB467F">
        <w:t>ound the</w:t>
      </w:r>
      <w:r w:rsidR="00C704B9" w:rsidRPr="00EB467F">
        <w:t xml:space="preserve"> given locus, for different numbers of generations.  While the longer stretches of </w:t>
      </w:r>
      <w:proofErr w:type="spellStart"/>
      <w:r w:rsidR="00C704B9" w:rsidRPr="00EB467F">
        <w:t>homozygosity</w:t>
      </w:r>
      <w:proofErr w:type="spellEnd"/>
      <w:r w:rsidR="00C704B9" w:rsidRPr="00EB467F">
        <w:t xml:space="preserve"> are consistent with fairly few generations, the size and numb</w:t>
      </w:r>
      <w:r w:rsidR="00435F43" w:rsidRPr="00EB467F">
        <w:t xml:space="preserve">er of shorter segments </w:t>
      </w:r>
      <w:r w:rsidR="00667B2C">
        <w:t xml:space="preserve">indicated </w:t>
      </w:r>
      <w:r w:rsidR="00EE4098">
        <w:t xml:space="preserve">a 95% confidence interval </w:t>
      </w:r>
      <w:r w:rsidR="00667B2C">
        <w:t>of for the number of generations since the last common ancestor of 25 to &gt; 48 generations.</w:t>
      </w:r>
      <w:r w:rsidR="00C704B9" w:rsidRPr="00EB467F">
        <w:t xml:space="preserve"> </w:t>
      </w:r>
      <w:r w:rsidR="00ED5AF2">
        <w:t xml:space="preserve">These results </w:t>
      </w:r>
      <w:r w:rsidR="00667B2C">
        <w:t>suggest</w:t>
      </w:r>
      <w:r w:rsidR="00ED5AF2">
        <w:t xml:space="preserve"> that the mutation </w:t>
      </w:r>
      <w:r w:rsidR="003544F5">
        <w:t>appeared</w:t>
      </w:r>
      <w:r w:rsidR="00667B2C">
        <w:t xml:space="preserve"> in this population between 5</w:t>
      </w:r>
      <w:r w:rsidR="00520C57">
        <w:t xml:space="preserve">00 and </w:t>
      </w:r>
      <w:r w:rsidR="00667B2C">
        <w:t>1000</w:t>
      </w:r>
      <w:r w:rsidR="00520C57">
        <w:t xml:space="preserve"> years ago.  </w:t>
      </w:r>
    </w:p>
    <w:p w:rsidR="004C0E6D" w:rsidRPr="00EB467F" w:rsidRDefault="00520C57" w:rsidP="005610E3">
      <w:pPr>
        <w:spacing w:line="480" w:lineRule="auto"/>
      </w:pPr>
      <w:r>
        <w:t>Coefficient of relatedness tests</w:t>
      </w:r>
      <w:r w:rsidR="00556089">
        <w:t xml:space="preserve"> using genome-wide data from </w:t>
      </w:r>
      <w:proofErr w:type="spellStart"/>
      <w:r w:rsidR="00556089">
        <w:t>exome</w:t>
      </w:r>
      <w:proofErr w:type="spellEnd"/>
      <w:r w:rsidR="00556089">
        <w:t xml:space="preserve"> chip </w:t>
      </w:r>
      <w:r>
        <w:t xml:space="preserve">indicate that </w:t>
      </w:r>
      <w:r w:rsidR="00933769">
        <w:t>parents</w:t>
      </w:r>
      <w:r w:rsidR="00EF12D0">
        <w:t xml:space="preserve"> of two of the children carrying NPHS2 </w:t>
      </w:r>
      <w:proofErr w:type="gramStart"/>
      <w:r w:rsidR="00EF12D0">
        <w:t>p.V260E</w:t>
      </w:r>
      <w:proofErr w:type="gramEnd"/>
      <w:r>
        <w:t xml:space="preserve"> </w:t>
      </w:r>
      <w:r w:rsidR="00933769">
        <w:t>were 2</w:t>
      </w:r>
      <w:r w:rsidR="00933769" w:rsidRPr="00933769">
        <w:rPr>
          <w:vertAlign w:val="superscript"/>
        </w:rPr>
        <w:t>nd</w:t>
      </w:r>
      <w:r w:rsidR="00933769">
        <w:t xml:space="preserve"> cousins</w:t>
      </w:r>
      <w:r w:rsidR="00667B2C">
        <w:t>;</w:t>
      </w:r>
      <w:r w:rsidR="00EF12D0">
        <w:t xml:space="preserve"> the other 8 of the children did not show cryptic relatedness</w:t>
      </w:r>
      <w:r w:rsidR="00556089">
        <w:t>.</w:t>
      </w:r>
    </w:p>
    <w:p w:rsidR="004C0E6D" w:rsidRPr="00EB467F" w:rsidRDefault="004C0E6D" w:rsidP="005610E3">
      <w:pPr>
        <w:spacing w:line="480" w:lineRule="auto"/>
      </w:pPr>
    </w:p>
    <w:p w:rsidR="008B1B19" w:rsidRPr="00EB467F" w:rsidRDefault="008B1B19" w:rsidP="005610E3">
      <w:pPr>
        <w:spacing w:line="480" w:lineRule="auto"/>
        <w:rPr>
          <w:b/>
        </w:rPr>
      </w:pPr>
      <w:r w:rsidRPr="00EB467F">
        <w:rPr>
          <w:b/>
        </w:rPr>
        <w:t>Discussion</w:t>
      </w:r>
    </w:p>
    <w:p w:rsidR="002F0C67" w:rsidRPr="00EB467F" w:rsidRDefault="00FB137D" w:rsidP="002F0C67">
      <w:pPr>
        <w:spacing w:line="480" w:lineRule="auto"/>
      </w:pPr>
      <w:r w:rsidRPr="00EB467F">
        <w:t>We have shown that</w:t>
      </w:r>
      <w:r w:rsidR="008B1B19" w:rsidRPr="00EB467F">
        <w:t xml:space="preserve"> a </w:t>
      </w:r>
      <w:r w:rsidRPr="00EB467F">
        <w:t>shared</w:t>
      </w:r>
      <w:r w:rsidR="008B1B19" w:rsidRPr="00EB467F">
        <w:t xml:space="preserve"> pathogenic mutation, </w:t>
      </w:r>
      <w:r w:rsidR="00D37FF6">
        <w:rPr>
          <w:i/>
        </w:rPr>
        <w:t>NPHS2</w:t>
      </w:r>
      <w:r w:rsidR="008B1B19" w:rsidRPr="00EB467F">
        <w:t xml:space="preserve"> </w:t>
      </w:r>
      <w:proofErr w:type="gramStart"/>
      <w:r w:rsidR="00D26603">
        <w:t>p.</w:t>
      </w:r>
      <w:r w:rsidR="008B1B19" w:rsidRPr="00EB467F">
        <w:t>V260E</w:t>
      </w:r>
      <w:proofErr w:type="gramEnd"/>
      <w:r w:rsidR="008B1B19" w:rsidRPr="00EB467F">
        <w:t xml:space="preserve">, accounted for 23% of </w:t>
      </w:r>
      <w:r w:rsidR="00F92999">
        <w:t xml:space="preserve">steroid resistant </w:t>
      </w:r>
      <w:proofErr w:type="spellStart"/>
      <w:r w:rsidR="00F92999">
        <w:t>nephrotic</w:t>
      </w:r>
      <w:proofErr w:type="spellEnd"/>
      <w:r w:rsidR="00F92999">
        <w:t xml:space="preserve"> syndrome</w:t>
      </w:r>
      <w:r w:rsidR="008B1B19" w:rsidRPr="00EB467F">
        <w:t xml:space="preserve"> and 30% of SR-FSGS among </w:t>
      </w:r>
      <w:r w:rsidR="00B85F70">
        <w:t>Black</w:t>
      </w:r>
      <w:r w:rsidR="008B1B19" w:rsidRPr="00EB467F">
        <w:t xml:space="preserve"> children in KwaZulu-Natal Province, South Africa</w:t>
      </w:r>
      <w:r w:rsidR="000E0FBC">
        <w:t xml:space="preserve"> presenting with NS</w:t>
      </w:r>
      <w:r w:rsidR="00243859" w:rsidRPr="00EB467F">
        <w:t>.</w:t>
      </w:r>
      <w:r w:rsidRPr="00EB467F">
        <w:t xml:space="preserve"> </w:t>
      </w:r>
      <w:r w:rsidR="008B1B19" w:rsidRPr="00EB467F">
        <w:t xml:space="preserve">This </w:t>
      </w:r>
      <w:r w:rsidR="00243859" w:rsidRPr="00EB467F">
        <w:t>was</w:t>
      </w:r>
      <w:r w:rsidR="008B1B19" w:rsidRPr="00EB467F">
        <w:t xml:space="preserve"> an unexpected result since published data suggest that</w:t>
      </w:r>
      <w:r w:rsidR="000E0FBC">
        <w:t xml:space="preserve"> a single-gene cause of sporadic SR-FSGS</w:t>
      </w:r>
      <w:r w:rsidR="008B1B19" w:rsidRPr="00EB467F">
        <w:t xml:space="preserve"> </w:t>
      </w:r>
      <w:r w:rsidR="000E0FBC">
        <w:t>is identified in &lt;10% of children</w:t>
      </w:r>
      <w:r w:rsidR="008B1B19" w:rsidRPr="00EB467F">
        <w:t xml:space="preserve">.  </w:t>
      </w:r>
      <w:r w:rsidR="00854436" w:rsidRPr="00EB467F">
        <w:t>Children</w:t>
      </w:r>
      <w:r w:rsidR="008B1B19" w:rsidRPr="00EB467F">
        <w:t xml:space="preserve"> homozygous for </w:t>
      </w:r>
      <w:r w:rsidR="00D37FF6">
        <w:rPr>
          <w:i/>
        </w:rPr>
        <w:t>NPHS2</w:t>
      </w:r>
      <w:r w:rsidR="008B1B19" w:rsidRPr="00EB467F">
        <w:t xml:space="preserve"> V260E developed disease at a younger age </w:t>
      </w:r>
      <w:r w:rsidR="00243859" w:rsidRPr="00EB467F">
        <w:t>compared to</w:t>
      </w:r>
      <w:r w:rsidR="008B1B19" w:rsidRPr="00EB467F">
        <w:t xml:space="preserve"> non-carriers</w:t>
      </w:r>
      <w:r w:rsidR="0057786B" w:rsidRPr="00EB467F">
        <w:t>,</w:t>
      </w:r>
      <w:r w:rsidR="008B1B19" w:rsidRPr="00EB467F">
        <w:t xml:space="preserve"> consistent with the severity of disease previously associated with </w:t>
      </w:r>
      <w:r w:rsidR="00D37FF6">
        <w:rPr>
          <w:i/>
        </w:rPr>
        <w:t>NPHS2</w:t>
      </w:r>
      <w:r w:rsidR="008B1B19" w:rsidRPr="00EB467F">
        <w:t xml:space="preserve"> V260E.</w:t>
      </w:r>
      <w:r w:rsidR="00CE1CA0">
        <w:fldChar w:fldCharType="begin">
          <w:fldData xml:space="preserve">PEVuZE5vdGU+PENpdGU+PEF1dGhvcj5NYWNodWNhPC9BdXRob3I+PFllYXI+MjAxMDwvWWVhcj48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</w:fldData>
        </w:fldChar>
      </w:r>
      <w:r w:rsidR="00CE1CA0">
        <w:instrText xml:space="preserve"> ADDIN EN.CITE </w:instrText>
      </w:r>
      <w:r w:rsidR="00CE1CA0">
        <w:fldChar w:fldCharType="begin">
          <w:fldData xml:space="preserve">PEVuZE5vdGU+PENpdGU+PEF1dGhvcj5NYWNodWNhPC9BdXRob3I+PFllYXI+MjAxMDwvWWVhcj48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</w:fldData>
        </w:fldChar>
      </w:r>
      <w:r w:rsidR="00CE1CA0">
        <w:instrText xml:space="preserve"> ADDIN EN.CITE.DATA </w:instrText>
      </w:r>
      <w:r w:rsidR="00CE1CA0">
        <w:fldChar w:fldCharType="end"/>
      </w:r>
      <w:r w:rsidR="00CE1CA0">
        <w:fldChar w:fldCharType="separate"/>
      </w:r>
      <w:r w:rsidR="00CE1CA0" w:rsidRPr="00CE1CA0">
        <w:rPr>
          <w:noProof/>
          <w:vertAlign w:val="superscript"/>
        </w:rPr>
        <w:t>15</w:t>
      </w:r>
      <w:r w:rsidR="00CE1CA0">
        <w:fldChar w:fldCharType="end"/>
      </w:r>
      <w:r w:rsidR="008B1B19" w:rsidRPr="00EB467F">
        <w:t xml:space="preserve"> We also found that </w:t>
      </w:r>
      <w:r w:rsidR="008B1B19" w:rsidRPr="00EB467F">
        <w:rPr>
          <w:i/>
        </w:rPr>
        <w:t>APOL1</w:t>
      </w:r>
      <w:r w:rsidR="008B1B19" w:rsidRPr="00EB467F">
        <w:t xml:space="preserve"> renal risk variants, which are strongly associated with FSGS in children and adults with </w:t>
      </w:r>
      <w:r w:rsidR="0057786B" w:rsidRPr="00EB467F">
        <w:t>W</w:t>
      </w:r>
      <w:r w:rsidR="008B1B19" w:rsidRPr="00EB467F">
        <w:t xml:space="preserve">est African ancestry in the USA, </w:t>
      </w:r>
      <w:r w:rsidR="008D37CD" w:rsidRPr="00EB467F">
        <w:t xml:space="preserve">were not </w:t>
      </w:r>
      <w:r w:rsidR="0057786B" w:rsidRPr="00EB467F">
        <w:t xml:space="preserve">significant </w:t>
      </w:r>
      <w:r w:rsidR="008D37CD" w:rsidRPr="00EB467F">
        <w:t>contributors to</w:t>
      </w:r>
      <w:r w:rsidR="008B1B19" w:rsidRPr="00EB467F">
        <w:t xml:space="preserve"> </w:t>
      </w:r>
      <w:proofErr w:type="spellStart"/>
      <w:r w:rsidR="002F0C67">
        <w:t>nephrotic</w:t>
      </w:r>
      <w:proofErr w:type="spellEnd"/>
      <w:r w:rsidR="002F0C67">
        <w:t xml:space="preserve"> syndrome</w:t>
      </w:r>
      <w:r w:rsidR="00243859" w:rsidRPr="00EB467F">
        <w:t xml:space="preserve"> or </w:t>
      </w:r>
      <w:r w:rsidR="008D37CD" w:rsidRPr="00EB467F">
        <w:t>SR-</w:t>
      </w:r>
      <w:r w:rsidR="00243859" w:rsidRPr="00EB467F">
        <w:t>FSGS</w:t>
      </w:r>
      <w:r w:rsidR="008B1B19" w:rsidRPr="00EB467F">
        <w:t xml:space="preserve"> in </w:t>
      </w:r>
      <w:r w:rsidR="00243859" w:rsidRPr="00EB467F">
        <w:t>southern African</w:t>
      </w:r>
      <w:r w:rsidR="008B1B19" w:rsidRPr="00EB467F">
        <w:t xml:space="preserve"> </w:t>
      </w:r>
      <w:r w:rsidR="00B85F70">
        <w:t>Black</w:t>
      </w:r>
      <w:r w:rsidR="008B1B19" w:rsidRPr="00EB467F">
        <w:t xml:space="preserve"> or Indian </w:t>
      </w:r>
      <w:r w:rsidR="008D37CD" w:rsidRPr="00EB467F">
        <w:t xml:space="preserve">children with </w:t>
      </w:r>
      <w:proofErr w:type="spellStart"/>
      <w:r w:rsidR="002F0C67">
        <w:t>nephrotic</w:t>
      </w:r>
      <w:proofErr w:type="spellEnd"/>
      <w:r w:rsidR="002F0C67">
        <w:t xml:space="preserve"> syndrome</w:t>
      </w:r>
      <w:r w:rsidR="00B47FDE" w:rsidRPr="00EB467F">
        <w:t>.</w:t>
      </w:r>
      <w:r w:rsidR="00CE1CA0">
        <w:fldChar w:fldCharType="begin">
          <w:fldData xml:space="preserve">PEVuZE5vdGU+PENpdGU+PEF1dGhvcj5Lb3BwPC9BdXRob3I+PFllYXI+MjAxNTwvWWVhcj48UmVj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</w:fldData>
        </w:fldChar>
      </w:r>
      <w:r w:rsidR="00CE1CA0">
        <w:instrText xml:space="preserve"> ADDIN EN.CITE </w:instrText>
      </w:r>
      <w:r w:rsidR="00CE1CA0">
        <w:fldChar w:fldCharType="begin">
          <w:fldData xml:space="preserve">PEVuZE5vdGU+PENpdGU+PEF1dGhvcj5Lb3BwPC9BdXRob3I+PFllYXI+MjAxNTwvWWVhcj48UmVj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</w:fldData>
        </w:fldChar>
      </w:r>
      <w:r w:rsidR="00CE1CA0">
        <w:instrText xml:space="preserve"> ADDIN EN.CITE.DATA </w:instrText>
      </w:r>
      <w:r w:rsidR="00CE1CA0">
        <w:fldChar w:fldCharType="end"/>
      </w:r>
      <w:r w:rsidR="00CE1CA0">
        <w:fldChar w:fldCharType="separate"/>
      </w:r>
      <w:r w:rsidR="00CE1CA0" w:rsidRPr="00CE1CA0">
        <w:rPr>
          <w:noProof/>
          <w:vertAlign w:val="superscript"/>
        </w:rPr>
        <w:t>24,26</w:t>
      </w:r>
      <w:r w:rsidR="00CE1CA0">
        <w:fldChar w:fldCharType="end"/>
      </w:r>
      <w:r w:rsidR="002F0C67">
        <w:t xml:space="preserve"> This may be due to the lower frequency of </w:t>
      </w:r>
      <w:r w:rsidR="002F0C67" w:rsidRPr="00F92999">
        <w:rPr>
          <w:i/>
        </w:rPr>
        <w:t>APOL1</w:t>
      </w:r>
      <w:r w:rsidR="002F0C67">
        <w:t xml:space="preserve"> risk alleles in the population, and /or the reduced prevalence of other genetic and/or environmental factors that interact with </w:t>
      </w:r>
      <w:r w:rsidR="002F0C67" w:rsidRPr="00F92999">
        <w:rPr>
          <w:i/>
        </w:rPr>
        <w:t>APOL1</w:t>
      </w:r>
      <w:r w:rsidR="002F0C67">
        <w:t xml:space="preserve"> risk alleles to induce glomerular injury</w:t>
      </w:r>
      <w:r w:rsidR="00556089">
        <w:t xml:space="preserve"> and/</w:t>
      </w:r>
      <w:r w:rsidR="00885BCA">
        <w:t>or to the younger age of our patient population</w:t>
      </w:r>
      <w:r w:rsidR="002F0C67">
        <w:t>.</w:t>
      </w:r>
      <w:r w:rsidR="00CE1CA0">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instrText xml:space="preserve"> ADDIN EN.CITE </w:instrText>
      </w:r>
      <w:r w:rsidR="00CE1CA0">
        <w:fldChar w:fldCharType="begin">
          <w:fldData xml:space="preserve">PEVuZE5vdGU+PENpdGU+PEF1dGhvcj5Lb3BwPC9BdXRob3I+PFllYXI+MjAxNTwvWWVhcj48UmVj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</w:fldData>
        </w:fldChar>
      </w:r>
      <w:r w:rsidR="00CE1CA0">
        <w:instrText xml:space="preserve"> ADDIN EN.CITE.DATA </w:instrText>
      </w:r>
      <w:r w:rsidR="00CE1CA0">
        <w:fldChar w:fldCharType="end"/>
      </w:r>
      <w:r w:rsidR="00CE1CA0">
        <w:fldChar w:fldCharType="separate"/>
      </w:r>
      <w:r w:rsidR="00CE1CA0" w:rsidRPr="00CE1CA0">
        <w:rPr>
          <w:noProof/>
          <w:vertAlign w:val="superscript"/>
        </w:rPr>
        <w:t>26</w:t>
      </w:r>
      <w:r w:rsidR="00CE1CA0">
        <w:fldChar w:fldCharType="end"/>
      </w:r>
    </w:p>
    <w:p w:rsidR="008B1B19" w:rsidRDefault="008B1B19" w:rsidP="005610E3">
      <w:pPr>
        <w:spacing w:line="480" w:lineRule="auto"/>
      </w:pPr>
    </w:p>
    <w:p w:rsidR="00725DCD" w:rsidRPr="00725DCD" w:rsidRDefault="000421F6" w:rsidP="00725DCD">
      <w:pPr>
        <w:spacing w:line="480" w:lineRule="auto"/>
      </w:pPr>
      <w:proofErr w:type="spellStart"/>
      <w:r>
        <w:t>Calcineurin</w:t>
      </w:r>
      <w:proofErr w:type="spellEnd"/>
      <w:r>
        <w:t xml:space="preserve"> </w:t>
      </w:r>
      <w:proofErr w:type="gramStart"/>
      <w:r>
        <w:t>inhibitors, especially cyclosporine, are frequently used to treat SRNS and is</w:t>
      </w:r>
      <w:proofErr w:type="gramEnd"/>
      <w:r>
        <w:t xml:space="preserve"> recommended for improving outcomes by Kidney Disease Improving Global Outcomes (KDIGO).  </w:t>
      </w:r>
      <w:proofErr w:type="spellStart"/>
      <w:r>
        <w:t>Tacrolimus</w:t>
      </w:r>
      <w:proofErr w:type="spellEnd"/>
      <w:r>
        <w:t xml:space="preserve"> </w:t>
      </w:r>
      <w:r w:rsidR="004D4955">
        <w:t xml:space="preserve">has also achieved excellent remission rates in children with FSGS with remission rates of 85.7%, with fewer side effects than cyclosporine.  There have been few systematic studies of CSA or </w:t>
      </w:r>
      <w:proofErr w:type="spellStart"/>
      <w:r w:rsidR="004D4955">
        <w:t>Tacrolimus</w:t>
      </w:r>
      <w:proofErr w:type="spellEnd"/>
      <w:r w:rsidR="004D4955">
        <w:t xml:space="preserve"> on children with genetic FSGS due to autosomal recessive mutations in </w:t>
      </w:r>
      <w:proofErr w:type="spellStart"/>
      <w:r w:rsidR="004D4955">
        <w:t>podocin</w:t>
      </w:r>
      <w:proofErr w:type="spellEnd"/>
      <w:r w:rsidR="004D4955">
        <w:t xml:space="preserve"> structural genes with alter the </w:t>
      </w:r>
      <w:proofErr w:type="spellStart"/>
      <w:r w:rsidR="004D4955">
        <w:t>podocyte</w:t>
      </w:r>
      <w:proofErr w:type="spellEnd"/>
      <w:r w:rsidR="004D4955">
        <w:t xml:space="preserve"> ultrastructure.</w:t>
      </w:r>
      <w:r w:rsidR="002574D1">
        <w:t xml:space="preserve">  One study showed no response</w:t>
      </w:r>
      <w:r w:rsidR="0064179B">
        <w:t xml:space="preserve"> to cyclosporine</w:t>
      </w:r>
      <w:r w:rsidR="002574D1">
        <w:t xml:space="preserve"> in 2 children with SRNS and </w:t>
      </w:r>
      <w:r w:rsidR="0064179B">
        <w:t>a partial response in a third child</w:t>
      </w:r>
      <w:r w:rsidR="003C55C0">
        <w:t>,</w:t>
      </w:r>
      <w:r w:rsidR="0064179B">
        <w:t xml:space="preserve"> all of whom where homozygous for </w:t>
      </w:r>
      <w:proofErr w:type="gramStart"/>
      <w:r w:rsidR="0064179B">
        <w:t>p.R138Q</w:t>
      </w:r>
      <w:proofErr w:type="gramEnd"/>
      <w:r w:rsidR="0064179B">
        <w:t>,</w:t>
      </w:r>
      <w:r w:rsidR="00CE1CA0">
        <w:fldChar w:fldCharType="begin"/>
      </w:r>
      <w:r w:rsidR="00CE1CA0">
        <w:instrText xml:space="preserve"> ADDIN EN.CITE &lt;EndNote&gt;&lt;Cite&gt;&lt;Author&gt;Klaassen&lt;/Author&gt;&lt;Year&gt;2015&lt;/Year&gt;&lt;RecNum&gt;7414&lt;/RecNum&gt;&lt;DisplayText&gt;&lt;style face="superscript"&gt;32&lt;/style&gt;&lt;/DisplayText&gt;&lt;record&gt;&lt;rec-number&gt;7414&lt;/rec-number&gt;&lt;foreign-keys&gt;&lt;key app="EN" db-id="eea9xpef7effemevpzop0sddrvvfd99vstps" timestamp="1434329724"&gt;7414&lt;/key&gt;&lt;/foreign-keys&gt;&lt;ref-type name="Journal Article"&gt;17&lt;/ref-type&gt;&lt;contributors&gt;&lt;authors&gt;&lt;author&gt;Klaassen, Ilka  &lt;/author&gt;&lt;author&gt;Özgören, Bünyamin &lt;/author&gt;&lt;author&gt;Sadowski, Carolin E. &lt;/author&gt;&lt;author&gt;Möller, Kristina &lt;/author&gt;&lt;author&gt;van Husen, Michael &lt;/author&gt;&lt;author&gt;Lehnhardt, Anja  &lt;/author&gt;&lt;author&gt;Timmermann, Kirsten &lt;/author&gt;&lt;author&gt;Freudenberg, Folk&lt;/author&gt;&lt;author&gt; Helmchen, Udo&lt;/author&gt;&lt;author&gt;Oh, Jun &lt;/author&gt;&lt;author&gt;Kemper, Markus J. &lt;/author&gt;&lt;/authors&gt;&lt;/contributors&gt;&lt;titles&gt;&lt;title&gt;Response to cyclosporine in steroid-resistant nephrotic syndrome: discontinuation is possible&lt;/title&gt;&lt;secondary-title&gt;Pediatric Nephrology&lt;/secondary-title&gt;&lt;/titles&gt;&lt;periodical&gt;&lt;full-title&gt;Pediatric Nephrology&lt;/full-title&gt;&lt;/periodical&gt;&lt;dates&gt;&lt;year&gt;2015&lt;/year&gt;&lt;/dates&gt;&lt;urls&gt;&lt;/urls&gt;&lt;electronic-resource-num&gt;DOI 10.1007/s00467-015-3109-3&lt;/electronic-resource-num&gt;&lt;/record&gt;&lt;/Cite&gt;&lt;/EndNote&gt;</w:instrText>
      </w:r>
      <w:r w:rsidR="00CE1CA0">
        <w:fldChar w:fldCharType="separate"/>
      </w:r>
      <w:r w:rsidR="00CE1CA0" w:rsidRPr="00CE1CA0">
        <w:rPr>
          <w:noProof/>
          <w:vertAlign w:val="superscript"/>
        </w:rPr>
        <w:t>32</w:t>
      </w:r>
      <w:r w:rsidR="00CE1CA0">
        <w:fldChar w:fldCharType="end"/>
      </w:r>
      <w:r w:rsidR="0064179B">
        <w:t xml:space="preserve"> a mutation which shares pathogenic features with p.V260E; both</w:t>
      </w:r>
      <w:r w:rsidR="00B15CBB">
        <w:t xml:space="preserve"> mutations</w:t>
      </w:r>
      <w:r w:rsidR="0064179B">
        <w:t xml:space="preserve"> encode proteins that are trapped in the endoplasmic reticulum (ER) and</w:t>
      </w:r>
      <w:r w:rsidR="00B15CBB">
        <w:t xml:space="preserve"> are unavailable for </w:t>
      </w:r>
      <w:proofErr w:type="spellStart"/>
      <w:r w:rsidR="00B15CBB">
        <w:t>nephrin</w:t>
      </w:r>
      <w:proofErr w:type="spellEnd"/>
      <w:r w:rsidR="00B15CBB">
        <w:t xml:space="preserve"> binding.</w:t>
      </w:r>
      <w:r w:rsidR="0064179B">
        <w:t xml:space="preserve"> </w:t>
      </w:r>
      <w:r w:rsidR="00556089">
        <w:t xml:space="preserve"> </w:t>
      </w:r>
      <w:r w:rsidR="00725DCD">
        <w:t xml:space="preserve">Other studies </w:t>
      </w:r>
      <w:r w:rsidR="004D22C7">
        <w:t>indicate</w:t>
      </w:r>
      <w:r w:rsidR="00725DCD">
        <w:t xml:space="preserve"> that children with </w:t>
      </w:r>
      <w:r w:rsidR="000E0FBC">
        <w:t>NPHS2 mutations</w:t>
      </w:r>
      <w:r w:rsidR="00725DCD">
        <w:t xml:space="preserve"> </w:t>
      </w:r>
      <w:r w:rsidR="004D22C7">
        <w:t>do not</w:t>
      </w:r>
      <w:r w:rsidR="00725DCD">
        <w:t xml:space="preserve"> benefit </w:t>
      </w:r>
      <w:r w:rsidR="00765AF3">
        <w:t xml:space="preserve">from </w:t>
      </w:r>
      <w:r w:rsidR="00725DCD" w:rsidRPr="00725DCD">
        <w:t>immunosuppressive agents and/or angiotensin-converting enzyme inhibitors.</w:t>
      </w:r>
      <w:r w:rsidR="00CE1CA0">
        <w:fldChar w:fldCharType="begin">
          <w:fldData xml:space="preserve">PEVuZE5vdGU+PENpdGU+PEF1dGhvcj5TYW50aW48L0F1dGhvcj48WWVhcj4yMDExPC9ZZWFyPjxS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</w:fldData>
        </w:fldChar>
      </w:r>
      <w:r w:rsidR="00CE1CA0">
        <w:instrText xml:space="preserve"> ADDIN EN.CITE </w:instrText>
      </w:r>
      <w:r w:rsidR="00CE1CA0">
        <w:fldChar w:fldCharType="begin">
          <w:fldData xml:space="preserve">PEVuZE5vdGU+PENpdGU+PEF1dGhvcj5TYW50aW48L0F1dGhvcj48WWVhcj4yMDExPC9ZZWFyPjxS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</w:fldData>
        </w:fldChar>
      </w:r>
      <w:r w:rsidR="00CE1CA0">
        <w:instrText xml:space="preserve"> ADDIN EN.CITE.DATA </w:instrText>
      </w:r>
      <w:r w:rsidR="00CE1CA0">
        <w:fldChar w:fldCharType="end"/>
      </w:r>
      <w:r w:rsidR="00CE1CA0">
        <w:fldChar w:fldCharType="separate"/>
      </w:r>
      <w:r w:rsidR="00CE1CA0" w:rsidRPr="00CE1CA0">
        <w:rPr>
          <w:noProof/>
          <w:vertAlign w:val="superscript"/>
        </w:rPr>
        <w:t>33</w:t>
      </w:r>
      <w:r w:rsidR="00CE1CA0">
        <w:fldChar w:fldCharType="end"/>
      </w:r>
    </w:p>
    <w:p w:rsidR="00517606" w:rsidRPr="00EB467F" w:rsidRDefault="00517606" w:rsidP="005610E3">
      <w:pPr>
        <w:spacing w:line="480" w:lineRule="auto"/>
      </w:pPr>
    </w:p>
    <w:p w:rsidR="008B1B19" w:rsidRPr="00EB467F" w:rsidRDefault="00B2265B" w:rsidP="005610E3">
      <w:pPr>
        <w:spacing w:line="480" w:lineRule="auto"/>
        <w:ind w:firstLine="720"/>
      </w:pPr>
      <w:r w:rsidRPr="00EB467F">
        <w:t xml:space="preserve">The </w:t>
      </w:r>
      <w:proofErr w:type="gramStart"/>
      <w:r w:rsidRPr="00EB467F">
        <w:t>p.</w:t>
      </w:r>
      <w:r w:rsidR="008B1B19" w:rsidRPr="00EB467F">
        <w:t>V260E</w:t>
      </w:r>
      <w:proofErr w:type="gramEnd"/>
      <w:r w:rsidR="008B1B19" w:rsidRPr="00EB467F">
        <w:t xml:space="preserve"> mutation appears to be a rare</w:t>
      </w:r>
      <w:r w:rsidR="001C086B" w:rsidRPr="00EB467F">
        <w:t>,</w:t>
      </w:r>
      <w:r w:rsidR="008B1B19" w:rsidRPr="00EB467F">
        <w:t xml:space="preserve"> but not </w:t>
      </w:r>
      <w:r w:rsidR="001C086B" w:rsidRPr="00EB467F">
        <w:t xml:space="preserve">extremely rare, </w:t>
      </w:r>
      <w:r w:rsidR="008B1B19" w:rsidRPr="00EB467F">
        <w:t xml:space="preserve">variant in </w:t>
      </w:r>
      <w:r w:rsidR="001C086B" w:rsidRPr="00EB467F">
        <w:t xml:space="preserve">this </w:t>
      </w:r>
      <w:r w:rsidR="008B1B19" w:rsidRPr="00EB467F">
        <w:t xml:space="preserve">southern African population, as we observed 1 heterozygote in a healthy </w:t>
      </w:r>
      <w:r w:rsidR="00B85F70">
        <w:t>Black</w:t>
      </w:r>
      <w:r w:rsidR="008B1B19" w:rsidRPr="00EB467F">
        <w:t xml:space="preserve"> blood</w:t>
      </w:r>
      <w:r w:rsidR="00E05DDE">
        <w:t xml:space="preserve"> </w:t>
      </w:r>
      <w:r w:rsidR="008B1B19" w:rsidRPr="00EB467F">
        <w:t xml:space="preserve"> donor.  To elucidate the population history of this mutation and to determine if </w:t>
      </w:r>
      <w:r w:rsidR="00CA02A4" w:rsidRPr="00EB467F">
        <w:t>consanguinity</w:t>
      </w:r>
      <w:r w:rsidR="008B1B19" w:rsidRPr="00EB467F">
        <w:t xml:space="preserve"> or cryptic relatedness accounted for the high rate of p. E260V in </w:t>
      </w:r>
      <w:r w:rsidR="00B85F70">
        <w:t>Black</w:t>
      </w:r>
      <w:r w:rsidR="008B1B19" w:rsidRPr="00EB467F">
        <w:t xml:space="preserve"> Africans</w:t>
      </w:r>
      <w:r w:rsidRPr="00EB467F">
        <w:t xml:space="preserve"> with NS</w:t>
      </w:r>
      <w:r w:rsidR="008B1B19" w:rsidRPr="00EB467F">
        <w:t xml:space="preserve">, we genotyped 10 subjects homozygous for </w:t>
      </w:r>
      <w:proofErr w:type="gramStart"/>
      <w:r w:rsidR="008B1B19" w:rsidRPr="00EB467F">
        <w:t>p.V260E</w:t>
      </w:r>
      <w:proofErr w:type="gramEnd"/>
      <w:r w:rsidR="008B1B19" w:rsidRPr="00EB467F">
        <w:t xml:space="preserve">  and 64 SRNS cases and controls without the mutation with the </w:t>
      </w:r>
      <w:proofErr w:type="spellStart"/>
      <w:r w:rsidR="008B1B19" w:rsidRPr="00EB467F">
        <w:t>Illumina</w:t>
      </w:r>
      <w:proofErr w:type="spellEnd"/>
      <w:r w:rsidR="008B1B19" w:rsidRPr="00EB467F">
        <w:t xml:space="preserve"> </w:t>
      </w:r>
      <w:proofErr w:type="spellStart"/>
      <w:r w:rsidR="008B1B19" w:rsidRPr="00EB467F">
        <w:t>Exome</w:t>
      </w:r>
      <w:proofErr w:type="spellEnd"/>
      <w:r w:rsidR="008B1B19" w:rsidRPr="00EB467F">
        <w:t xml:space="preserve"> chip</w:t>
      </w:r>
      <w:r w:rsidR="008F0893">
        <w:t xml:space="preserve">. </w:t>
      </w:r>
      <w:r w:rsidR="008B1B19" w:rsidRPr="00EB467F">
        <w:t xml:space="preserve">Sharing of </w:t>
      </w:r>
      <w:proofErr w:type="gramStart"/>
      <w:r w:rsidR="00556089">
        <w:t>p.</w:t>
      </w:r>
      <w:r w:rsidR="008B1B19" w:rsidRPr="00EB467F">
        <w:t>V260E</w:t>
      </w:r>
      <w:proofErr w:type="gramEnd"/>
      <w:r w:rsidR="008B1B19" w:rsidRPr="00EB467F">
        <w:t xml:space="preserve"> due to consanguinity </w:t>
      </w:r>
      <w:r w:rsidRPr="00EB467F">
        <w:t>would</w:t>
      </w:r>
      <w:r w:rsidR="008B1B19" w:rsidRPr="00EB467F">
        <w:t xml:space="preserve"> be revealed by a region of</w:t>
      </w:r>
      <w:r w:rsidR="002F0C67">
        <w:t xml:space="preserve"> extended</w:t>
      </w:r>
      <w:r w:rsidR="008B1B19" w:rsidRPr="00EB467F">
        <w:t xml:space="preserve"> </w:t>
      </w:r>
      <w:proofErr w:type="spellStart"/>
      <w:r w:rsidR="008B1B19" w:rsidRPr="00EB467F">
        <w:t>homozygosity</w:t>
      </w:r>
      <w:proofErr w:type="spellEnd"/>
      <w:r w:rsidR="008B1B19" w:rsidRPr="00EB467F">
        <w:t xml:space="preserve"> around the mutation</w:t>
      </w:r>
      <w:r w:rsidR="00220E21">
        <w:t>. Overall, parents of children</w:t>
      </w:r>
      <w:r w:rsidR="008B1B19" w:rsidRPr="00220E21">
        <w:t xml:space="preserve"> carrying </w:t>
      </w:r>
      <w:r w:rsidR="00556089">
        <w:t>p.</w:t>
      </w:r>
      <w:r w:rsidR="008271E8">
        <w:t xml:space="preserve"> </w:t>
      </w:r>
      <w:r w:rsidR="008B1B19" w:rsidRPr="00220E21">
        <w:t xml:space="preserve">V260E showed no sign of recent consanguinity, but rather showed evidence, in the length of homozygous segments around </w:t>
      </w:r>
      <w:r w:rsidR="00D37FF6" w:rsidRPr="00220E21">
        <w:t>NPHS2</w:t>
      </w:r>
      <w:r w:rsidR="008B1B19" w:rsidRPr="00220E21">
        <w:t>, of descent from a common ancestor 20-</w:t>
      </w:r>
      <w:r w:rsidR="001D3CB2">
        <w:t>48</w:t>
      </w:r>
      <w:r w:rsidR="008B1B19" w:rsidRPr="00220E21">
        <w:t xml:space="preserve"> generations removed from the present, </w:t>
      </w:r>
      <w:r w:rsidR="00635B9C" w:rsidRPr="00220E21">
        <w:t>indicating</w:t>
      </w:r>
      <w:r w:rsidR="008B1B19" w:rsidRPr="00220E21">
        <w:t xml:space="preserve"> that the high frequency of this variant in SR-FSGS is not due to </w:t>
      </w:r>
      <w:r w:rsidR="00635B9C" w:rsidRPr="00220E21">
        <w:t>a recent common ancestor, and suggesting</w:t>
      </w:r>
      <w:r w:rsidR="008B1B19" w:rsidRPr="00220E21">
        <w:t xml:space="preserve"> </w:t>
      </w:r>
      <w:r w:rsidR="00635B9C" w:rsidRPr="00220E21">
        <w:t>a</w:t>
      </w:r>
      <w:r w:rsidR="008B1B19" w:rsidRPr="00220E21">
        <w:t xml:space="preserve"> </w:t>
      </w:r>
      <w:r w:rsidR="001C086B" w:rsidRPr="00220E21">
        <w:t xml:space="preserve">rare but widespread </w:t>
      </w:r>
      <w:r w:rsidR="008B1B19" w:rsidRPr="00220E21">
        <w:t xml:space="preserve">presence on chromosomes among the </w:t>
      </w:r>
      <w:r w:rsidR="00B85F70" w:rsidRPr="00220E21">
        <w:t>Black</w:t>
      </w:r>
      <w:r w:rsidR="001D3CB2">
        <w:t xml:space="preserve"> </w:t>
      </w:r>
      <w:r w:rsidR="008B1B19" w:rsidRPr="00220E21">
        <w:t>population</w:t>
      </w:r>
      <w:r w:rsidR="00976F78" w:rsidRPr="00220E21">
        <w:t>.</w:t>
      </w:r>
      <w:r w:rsidR="003E1D3B">
        <w:t xml:space="preserve"> </w:t>
      </w:r>
    </w:p>
    <w:p w:rsidR="00BA35F2" w:rsidRPr="00EB467F" w:rsidRDefault="0082287E" w:rsidP="0082287E">
      <w:pPr>
        <w:spacing w:line="480" w:lineRule="auto"/>
        <w:ind w:firstLine="720"/>
      </w:pPr>
      <w:r w:rsidRPr="00EB467F">
        <w:t xml:space="preserve">Previous observations of SRNS caused by </w:t>
      </w:r>
      <w:r w:rsidR="00D37FF6" w:rsidRPr="001D3CB2">
        <w:rPr>
          <w:i/>
        </w:rPr>
        <w:t>NPHS2</w:t>
      </w:r>
      <w:r w:rsidRPr="00EB467F">
        <w:t xml:space="preserve"> V260E have all been in Omani families or in families in Bahrain </w:t>
      </w:r>
      <w:r w:rsidR="00435F43" w:rsidRPr="00EB467F">
        <w:t>or</w:t>
      </w:r>
      <w:r w:rsidRPr="00EB467F">
        <w:t xml:space="preserve"> the Comoros Islands, previously part of the Omani empire of the late 17 to 19</w:t>
      </w:r>
      <w:r w:rsidRPr="00EB467F">
        <w:rPr>
          <w:vertAlign w:val="superscript"/>
        </w:rPr>
        <w:t>th</w:t>
      </w:r>
      <w:r w:rsidRPr="00EB467F">
        <w:t xml:space="preserve"> centuries, </w:t>
      </w:r>
      <w:r w:rsidR="002F0C67">
        <w:t>prompt</w:t>
      </w:r>
      <w:r w:rsidR="00765AF3">
        <w:t>ing</w:t>
      </w:r>
      <w:r w:rsidR="002F0C67">
        <w:t xml:space="preserve"> the hypothesis</w:t>
      </w:r>
      <w:r w:rsidRPr="00EB467F">
        <w:t xml:space="preserve"> that the mutation </w:t>
      </w:r>
      <w:r w:rsidR="002F0C67">
        <w:t>may have</w:t>
      </w:r>
      <w:r w:rsidRPr="00EB467F">
        <w:t xml:space="preserve"> spread with this empire.</w:t>
      </w:r>
      <w:r w:rsidR="00CE1CA0">
        <w:fldChar w:fldCharType="begin">
          <w:fldData xml:space="preserve">PEVuZE5vdGU+PENpdGU+PEF1dGhvcj5Cb3VjaGlyZWI8L0F1dGhvcj48WWVhcj4yMDE0PC9ZZWFy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</w:fldData>
        </w:fldChar>
      </w:r>
      <w:r w:rsidR="00CE1CA0">
        <w:instrText xml:space="preserve"> ADDIN EN.CITE </w:instrText>
      </w:r>
      <w:r w:rsidR="00CE1CA0">
        <w:fldChar w:fldCharType="begin">
          <w:fldData xml:space="preserve">PEVuZE5vdGU+PENpdGU+PEF1dGhvcj5Cb3VjaGlyZWI8L0F1dGhvcj48WWVhcj4yMDE0PC9ZZWFy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</w:fldData>
        </w:fldChar>
      </w:r>
      <w:r w:rsidR="00CE1CA0">
        <w:instrText xml:space="preserve"> ADDIN EN.CITE.DATA </w:instrText>
      </w:r>
      <w:r w:rsidR="00CE1CA0">
        <w:fldChar w:fldCharType="end"/>
      </w:r>
      <w:r w:rsidR="00CE1CA0">
        <w:fldChar w:fldCharType="separate"/>
      </w:r>
      <w:r w:rsidR="00CE1CA0" w:rsidRPr="00CE1CA0">
        <w:rPr>
          <w:noProof/>
          <w:vertAlign w:val="superscript"/>
        </w:rPr>
        <w:t>34</w:t>
      </w:r>
      <w:r w:rsidR="00CE1CA0">
        <w:fldChar w:fldCharType="end"/>
      </w:r>
      <w:proofErr w:type="gramStart"/>
      <w:r w:rsidRPr="00EB467F">
        <w:t xml:space="preserve">  The</w:t>
      </w:r>
      <w:proofErr w:type="gramEnd"/>
      <w:r w:rsidRPr="00EB467F">
        <w:t xml:space="preserve"> Omani empire expanded into the Swahili (East African) Coast in 1690s, where ancestors of the Durban Zulu population lived; however the age of the mutation in the studied population </w:t>
      </w:r>
      <w:r w:rsidR="00F56CF1">
        <w:t>suggests an appearance prior to this time and makes</w:t>
      </w:r>
      <w:r w:rsidRPr="00EB467F">
        <w:t xml:space="preserve"> </w:t>
      </w:r>
      <w:r w:rsidR="00F56CF1">
        <w:t>it unlikely that it was</w:t>
      </w:r>
      <w:r w:rsidRPr="00EB467F">
        <w:t xml:space="preserve"> introduced b</w:t>
      </w:r>
      <w:r w:rsidR="00435F43" w:rsidRPr="00EB467F">
        <w:t>y</w:t>
      </w:r>
      <w:r w:rsidR="001C086B" w:rsidRPr="00EB467F">
        <w:t xml:space="preserve"> Omani influence</w:t>
      </w:r>
      <w:r w:rsidR="00F56CF1">
        <w:t>.</w:t>
      </w:r>
      <w:r w:rsidR="00BA35F2" w:rsidRPr="00EB467F">
        <w:t xml:space="preserve"> It remains to be shown that </w:t>
      </w:r>
      <w:r w:rsidR="00D37FF6" w:rsidRPr="008F0893">
        <w:rPr>
          <w:i/>
        </w:rPr>
        <w:t>NPHS2</w:t>
      </w:r>
      <w:r w:rsidR="00BA35F2" w:rsidRPr="00EB467F">
        <w:t xml:space="preserve"> p. V260E in our population is re</w:t>
      </w:r>
      <w:r w:rsidR="00F56CF1">
        <w:t xml:space="preserve">lated to previously observed </w:t>
      </w:r>
      <w:proofErr w:type="gramStart"/>
      <w:r w:rsidR="00F56CF1">
        <w:t>p.</w:t>
      </w:r>
      <w:r w:rsidR="00BA35F2" w:rsidRPr="00EB467F">
        <w:t>V260E</w:t>
      </w:r>
      <w:proofErr w:type="gramEnd"/>
      <w:r w:rsidR="00F56CF1">
        <w:t>, rather than being independent mutations.</w:t>
      </w:r>
      <w:r w:rsidR="00BA35F2" w:rsidRPr="00EB467F">
        <w:t xml:space="preserve"> </w:t>
      </w:r>
      <w:r w:rsidR="00F56CF1">
        <w:t xml:space="preserve"> The </w:t>
      </w:r>
      <w:r w:rsidR="00BA35F2" w:rsidRPr="00EB467F">
        <w:t xml:space="preserve">relationship </w:t>
      </w:r>
      <w:r w:rsidR="00F56CF1">
        <w:t>c</w:t>
      </w:r>
      <w:r w:rsidR="00BA35F2" w:rsidRPr="00EB467F">
        <w:t xml:space="preserve">ould be confirmed by identity of haplotypes surrounding </w:t>
      </w:r>
      <w:r w:rsidR="001D3CB2" w:rsidRPr="001D3CB2">
        <w:rPr>
          <w:i/>
        </w:rPr>
        <w:t>NPHS2</w:t>
      </w:r>
      <w:r w:rsidR="001D3CB2">
        <w:t xml:space="preserve"> </w:t>
      </w:r>
      <w:proofErr w:type="gramStart"/>
      <w:r w:rsidR="001D3CB2">
        <w:t>p.</w:t>
      </w:r>
      <w:r w:rsidR="00BA35F2" w:rsidRPr="00EB467F">
        <w:t>V260E</w:t>
      </w:r>
      <w:proofErr w:type="gramEnd"/>
      <w:r w:rsidR="00BA35F2" w:rsidRPr="00EB467F">
        <w:t xml:space="preserve"> in the different populations.  </w:t>
      </w:r>
    </w:p>
    <w:p w:rsidR="00435F43" w:rsidRPr="00EB467F" w:rsidRDefault="00435F43" w:rsidP="0082287E">
      <w:pPr>
        <w:spacing w:line="480" w:lineRule="auto"/>
        <w:ind w:firstLine="720"/>
      </w:pPr>
      <w:r w:rsidRPr="00EB467F">
        <w:t xml:space="preserve">Our study is limited in that the number of individuals is small, and the results for the studied population, </w:t>
      </w:r>
      <w:r w:rsidR="00B85F70">
        <w:t>Black</w:t>
      </w:r>
      <w:r w:rsidRPr="00EB467F">
        <w:t xml:space="preserve"> Africans of the KwaZulu-Natal province, may not be generalizable to other </w:t>
      </w:r>
      <w:r w:rsidR="00B85F70">
        <w:t>Black</w:t>
      </w:r>
      <w:r w:rsidRPr="00EB467F">
        <w:t xml:space="preserve"> ethnic groups.  However the strength of the association in our study, and the indicated age of the mutation, suggest that the mutation and its profound effects may be present in a broader population.  </w:t>
      </w:r>
    </w:p>
    <w:p w:rsidR="008B1B19" w:rsidRPr="00EB467F" w:rsidRDefault="003D2DA3" w:rsidP="005610E3">
      <w:pPr>
        <w:spacing w:line="480" w:lineRule="auto"/>
        <w:jc w:val="both"/>
      </w:pPr>
      <w:r w:rsidRPr="00EB467F">
        <w:tab/>
      </w:r>
      <w:r w:rsidR="006E4E56" w:rsidRPr="00EB467F">
        <w:t>T</w:t>
      </w:r>
      <w:r w:rsidR="008B1B19" w:rsidRPr="00EB467F">
        <w:t xml:space="preserve">he identification of </w:t>
      </w:r>
      <w:proofErr w:type="gramStart"/>
      <w:r w:rsidR="008B1B19" w:rsidRPr="00EB467F">
        <w:t>p.V260E</w:t>
      </w:r>
      <w:proofErr w:type="gramEnd"/>
      <w:r w:rsidR="008B1B19" w:rsidRPr="00EB467F">
        <w:t xml:space="preserve"> will inform the differential diagnosis</w:t>
      </w:r>
      <w:r w:rsidR="00B47FDE" w:rsidRPr="00EB467F">
        <w:t>, prognosis, and treatment</w:t>
      </w:r>
      <w:r w:rsidR="008B1B19" w:rsidRPr="00EB467F">
        <w:t xml:space="preserve"> in </w:t>
      </w:r>
      <w:r w:rsidR="00B85F70">
        <w:t>Black</w:t>
      </w:r>
      <w:r w:rsidR="00B47FDE" w:rsidRPr="00EB467F">
        <w:t xml:space="preserve"> children presenting with NS. </w:t>
      </w:r>
      <w:r w:rsidR="008B1B19" w:rsidRPr="00EB467F">
        <w:t xml:space="preserve">Incidence and prevalence rates of SSNS and SRNS in </w:t>
      </w:r>
      <w:r w:rsidR="00B85F70">
        <w:t>Black</w:t>
      </w:r>
      <w:r w:rsidR="008B1B19" w:rsidRPr="00EB467F">
        <w:t xml:space="preserve"> and Indian children are not systemically collected, but hospital records at a referral center suggest that 60% of Indian children and 90% of </w:t>
      </w:r>
      <w:r w:rsidR="00B85F70">
        <w:t>Black</w:t>
      </w:r>
      <w:r w:rsidR="008B1B19" w:rsidRPr="00EB467F">
        <w:t xml:space="preserve"> children are </w:t>
      </w:r>
      <w:r w:rsidR="00976F78" w:rsidRPr="00EB467F">
        <w:t>steroid resistan</w:t>
      </w:r>
      <w:r w:rsidR="006E4E56" w:rsidRPr="00EB467F">
        <w:t>t</w:t>
      </w:r>
      <w:r w:rsidR="00976F78" w:rsidRPr="00EB467F">
        <w:t>.</w:t>
      </w:r>
      <w:r w:rsidR="00CE1CA0">
        <w:fldChar w:fldCharType="begin"/>
      </w:r>
      <w:r w:rsidR="00CE1CA0">
        <w:instrText xml:space="preserve"> ADDIN EN.CITE &lt;EndNote&gt;&lt;Cite&gt;&lt;Author&gt;Bhimma&lt;/Author&gt;&lt;Year&gt;2008&lt;/Year&gt;&lt;RecNum&gt;7037&lt;/RecNum&gt;&lt;DisplayText&gt;&lt;style face="superscript"&gt;35&lt;/style&gt;&lt;/DisplayText&gt;&lt;record&gt;&lt;rec-number&gt;7037&lt;/rec-number&gt;&lt;foreign-keys&gt;&lt;key app="EN" db-id="eea9xpef7effemevpzop0sddrvvfd99vstps" timestamp="1411680984"&gt;7037&lt;/key&gt;&lt;/foreign-keys&gt;&lt;ref-type name="Journal Article"&gt;17&lt;/ref-type&gt;&lt;contributors&gt;&lt;authors&gt;&lt;author&gt;Bhimma, R.&lt;/author&gt;&lt;author&gt;Adhikari, M.&lt;/author&gt;&lt;author&gt;Asharam, K.&lt;/author&gt;&lt;author&gt;Connolly, C.&lt;/author&gt;&lt;/authors&gt;&lt;/contributors&gt;&lt;auth-address&gt;Department of Maternal &amp;amp; Child Health, Nelson R Mandela School of Medicine, University of KwaZulu-Natal, Durban, South Africa. bhimma@ukzn.ac.za&lt;/auth-address&gt;&lt;titles&gt;&lt;title&gt;The spectrum of chronic kidney disease (stages 2-5) in KwaZulu-Natal, South Africa&lt;/title&gt;&lt;secondary-title&gt;Pediatr Nephrol&lt;/secondary-title&gt;&lt;alt-title&gt;Pediatric nephrology&lt;/alt-title&gt;&lt;/titles&gt;&lt;periodical&gt;&lt;full-title&gt;Pediatr Nephrol&lt;/full-title&gt;&lt;/periodical&gt;&lt;alt-periodical&gt;&lt;full-title&gt;Pediatric Nephrology&lt;/full-title&gt;&lt;/alt-periodical&gt;&lt;pages&gt;1841-6&lt;/pages&gt;&lt;volume&gt;23&lt;/volume&gt;&lt;number&gt;10&lt;/number&gt;&lt;keywords&gt;&lt;keyword&gt;Adolescent&lt;/keyword&gt;&lt;keyword&gt;Child&lt;/keyword&gt;&lt;keyword&gt;Child, Preschool&lt;/keyword&gt;&lt;keyword&gt;Chronic Disease&lt;/keyword&gt;&lt;keyword&gt;Female&lt;/keyword&gt;&lt;keyword&gt;Humans&lt;/keyword&gt;&lt;keyword&gt;Infant&lt;/keyword&gt;&lt;keyword&gt;Infant, Newborn&lt;/keyword&gt;&lt;keyword&gt;Kidney Diseases/epidemiology/*etiology&lt;/keyword&gt;&lt;keyword&gt;Male&lt;/keyword&gt;&lt;keyword&gt;Prevalence&lt;/keyword&gt;&lt;keyword&gt;Retrospective Studies&lt;/keyword&gt;&lt;keyword&gt;South Africa/epidemiology&lt;/keyword&gt;&lt;/keywords&gt;&lt;dates&gt;&lt;year&gt;2008&lt;/year&gt;&lt;pub-dates&gt;&lt;date&gt;Oct&lt;/date&gt;&lt;/pub-dates&gt;&lt;/dates&gt;&lt;isbn&gt;0931-041X (Print)&amp;#xD;0931-041X (Linking)&lt;/isbn&gt;&lt;accession-num&gt;18548285&lt;/accession-num&gt;&lt;urls&gt;&lt;related-urls&gt;&lt;url&gt;http://www.ncbi.nlm.nih.gov/pubmed/18548285&lt;/url&gt;&lt;/related-urls&gt;&lt;/urls&gt;&lt;electronic-resource-num&gt;10.1007/s00467-008-0871-5&lt;/electronic-resource-num&gt;&lt;/record&gt;&lt;/Cite&gt;&lt;/EndNote&gt;</w:instrText>
      </w:r>
      <w:r w:rsidR="00CE1CA0">
        <w:fldChar w:fldCharType="separate"/>
      </w:r>
      <w:r w:rsidR="00CE1CA0" w:rsidRPr="00CE1CA0">
        <w:rPr>
          <w:noProof/>
          <w:vertAlign w:val="superscript"/>
        </w:rPr>
        <w:t>35</w:t>
      </w:r>
      <w:r w:rsidR="00CE1CA0">
        <w:fldChar w:fldCharType="end"/>
      </w:r>
      <w:r w:rsidR="00976F78" w:rsidRPr="00EB467F">
        <w:t xml:space="preserve"> </w:t>
      </w:r>
      <w:r w:rsidR="008B1B19" w:rsidRPr="00EB467F">
        <w:t xml:space="preserve">In </w:t>
      </w:r>
      <w:r w:rsidR="00CA02A4">
        <w:t xml:space="preserve">Durban, </w:t>
      </w:r>
      <w:r w:rsidR="008B1B19" w:rsidRPr="00EB467F">
        <w:t>South Africa, all children presenting with NS are treated with steroids before</w:t>
      </w:r>
      <w:r w:rsidR="00976F78" w:rsidRPr="00EB467F">
        <w:t xml:space="preserve"> kidney</w:t>
      </w:r>
      <w:r w:rsidR="008B1B19" w:rsidRPr="00EB467F">
        <w:t xml:space="preserve"> biopsy</w:t>
      </w:r>
      <w:r w:rsidR="00976F78" w:rsidRPr="00EB467F">
        <w:t>; however,</w:t>
      </w:r>
      <w:r w:rsidR="008B1B19" w:rsidRPr="00EB467F">
        <w:t xml:space="preserve"> Indian children with relapsing NS and steroid dependent NS are given a trial of </w:t>
      </w:r>
      <w:r w:rsidR="00F64915">
        <w:t xml:space="preserve">oral </w:t>
      </w:r>
      <w:r w:rsidR="008B1B19" w:rsidRPr="00EB467F">
        <w:t xml:space="preserve">cyclophosphamide before kidney biopsy whereas </w:t>
      </w:r>
      <w:r w:rsidR="00B85F70">
        <w:t>Black</w:t>
      </w:r>
      <w:r w:rsidR="008B1B19" w:rsidRPr="00EB467F">
        <w:t xml:space="preserve"> </w:t>
      </w:r>
      <w:r w:rsidR="00F64915" w:rsidRPr="00EB467F">
        <w:t xml:space="preserve">children </w:t>
      </w:r>
      <w:r w:rsidR="00F64915">
        <w:t xml:space="preserve">with </w:t>
      </w:r>
      <w:r w:rsidR="008B1B19" w:rsidRPr="00EB467F">
        <w:t>SRNS are given a kidney biopsy immediately, as most do not respond to cyclophosphamide</w:t>
      </w:r>
      <w:r w:rsidR="00976F78" w:rsidRPr="00EB467F">
        <w:t>.</w:t>
      </w:r>
      <w:r w:rsidR="00CE1CA0">
        <w:fldChar w:fldCharType="begin"/>
      </w:r>
      <w:r w:rsidR="00CE1CA0">
        <w:instrText xml:space="preserve"> ADDIN EN.CITE &lt;EndNote&gt;&lt;Cite&gt;&lt;Author&gt;Bhimma&lt;/Author&gt;&lt;Year&gt;2006&lt;/Year&gt;&lt;RecNum&gt;7320&lt;/RecNum&gt;&lt;DisplayText&gt;&lt;style face="superscript"&gt;6&lt;/style&gt;&lt;/DisplayText&gt;&lt;record&gt;&lt;rec-number&gt;7320&lt;/rec-number&gt;&lt;foreign-keys&gt;&lt;key app="EN" db-id="eea9xpef7effemevpzop0sddrvvfd99vstps" timestamp="1432497795"&gt;7320&lt;/key&gt;&lt;/foreign-keys&gt;&lt;ref-type name="Journal Article"&gt;17&lt;/ref-type&gt;&lt;contributors&gt;&lt;authors&gt;&lt;author&gt;Bhimma, R.&lt;/author&gt;&lt;author&gt;Adhikari, M.&lt;/author&gt;&lt;author&gt;Asharam, K.&lt;/author&gt;&lt;/authors&gt;&lt;/contributors&gt;&lt;auth-address&gt;Department of Paediatrics and Child Health, Nelson R Mandela School of Medicine, University of KwaZulu-Natal, Private Bag 7, Congella 4013, South Africa.&lt;/auth-address&gt;&lt;titles&gt;&lt;title&gt;Steroid-resistant nephrotic syndrome: the influence of race on cyclophosphamide sensitivity&lt;/title&gt;&lt;secondary-title&gt;Pediatr Nephrol&lt;/secondary-title&gt;&lt;/titles&gt;&lt;periodical&gt;&lt;full-title&gt;Pediatr Nephrol&lt;/full-title&gt;&lt;/periodical&gt;&lt;pages&gt;1847-53&lt;/pages&gt;&lt;volume&gt;21&lt;/volume&gt;&lt;number&gt;12&lt;/number&gt;&lt;keywords&gt;&lt;keyword&gt;Adolescent&lt;/keyword&gt;&lt;keyword&gt;African Continental Ancestry Group&lt;/keyword&gt;&lt;keyword&gt;Child&lt;/keyword&gt;&lt;keyword&gt;Child, Preschool&lt;/keyword&gt;&lt;keyword&gt;Cyclophosphamide/*pharmacology&lt;/keyword&gt;&lt;keyword&gt;*Drug Resistance&lt;/keyword&gt;&lt;keyword&gt;European Continental Ancestry Group&lt;/keyword&gt;&lt;keyword&gt;Female&lt;/keyword&gt;&lt;keyword&gt;Humans&lt;/keyword&gt;&lt;keyword&gt;India&lt;/keyword&gt;&lt;keyword&gt;Infant&lt;/keyword&gt;&lt;keyword&gt;Male&lt;/keyword&gt;&lt;keyword&gt;Nephrotic Syndrome/*drug therapy/*ethnology&lt;/keyword&gt;&lt;keyword&gt;Retrospective Studies&lt;/keyword&gt;&lt;keyword&gt;South Africa&lt;/keyword&gt;&lt;keyword&gt;Steroids/*therapeutic use&lt;/keyword&gt;&lt;/keywords&gt;&lt;dates&gt;&lt;year&gt;2006&lt;/year&gt;&lt;pub-dates&gt;&lt;date&gt;Dec&lt;/date&gt;&lt;/pub-dates&gt;&lt;/dates&gt;&lt;isbn&gt;0931-041X (Print)&amp;#xD;0931-041X (Linking)&lt;/isbn&gt;&lt;accession-num&gt;16967286&lt;/accession-num&gt;&lt;urls&gt;&lt;related-urls&gt;&lt;url&gt;http://www.ncbi.nlm.nih.gov/pubmed/16967286&lt;/url&gt;&lt;/related-urls&gt;&lt;/urls&gt;&lt;electronic-resource-num&gt;10.1007/s00467-006-0276-2&lt;/electronic-resource-num&gt;&lt;/record&gt;&lt;/Cite&gt;&lt;/EndNote&gt;</w:instrText>
      </w:r>
      <w:r w:rsidR="00CE1CA0">
        <w:fldChar w:fldCharType="separate"/>
      </w:r>
      <w:r w:rsidR="00CE1CA0" w:rsidRPr="00CE1CA0">
        <w:rPr>
          <w:noProof/>
          <w:vertAlign w:val="superscript"/>
        </w:rPr>
        <w:t>6</w:t>
      </w:r>
      <w:r w:rsidR="00CE1CA0">
        <w:fldChar w:fldCharType="end"/>
      </w:r>
      <w:r w:rsidR="00B47FDE" w:rsidRPr="00EB467F">
        <w:t xml:space="preserve"> </w:t>
      </w:r>
      <w:r w:rsidR="00BD1741" w:rsidRPr="001D3CB2">
        <w:t>Genetic testing of black</w:t>
      </w:r>
      <w:r w:rsidR="008B1B19" w:rsidRPr="001D3CB2">
        <w:t xml:space="preserve"> children </w:t>
      </w:r>
      <w:r w:rsidR="00FC7E61">
        <w:t xml:space="preserve">NPHS2 </w:t>
      </w:r>
      <w:proofErr w:type="gramStart"/>
      <w:r w:rsidR="00FC7E61">
        <w:t>p.</w:t>
      </w:r>
      <w:r w:rsidR="008B1B19" w:rsidRPr="001D3CB2">
        <w:t>V240E</w:t>
      </w:r>
      <w:proofErr w:type="gramEnd"/>
      <w:r w:rsidR="00FC7E61">
        <w:t xml:space="preserve"> </w:t>
      </w:r>
      <w:proofErr w:type="spellStart"/>
      <w:r w:rsidR="00FC7E61">
        <w:t>homozygosity</w:t>
      </w:r>
      <w:proofErr w:type="spellEnd"/>
      <w:r w:rsidR="008B1B19" w:rsidRPr="001D3CB2">
        <w:t xml:space="preserve"> would</w:t>
      </w:r>
      <w:r w:rsidR="00BD1741" w:rsidRPr="001D3CB2">
        <w:t xml:space="preserve"> provide a precise genetic diagnosis of SR-FSGS in homozygous carriers, thereby sparing a substantial subset of children</w:t>
      </w:r>
      <w:r w:rsidR="008B1B19" w:rsidRPr="001D3CB2">
        <w:t xml:space="preserve"> an un</w:t>
      </w:r>
      <w:r w:rsidR="00B47FDE" w:rsidRPr="001D3CB2">
        <w:t>necessary kidney</w:t>
      </w:r>
      <w:r w:rsidR="008B1B19" w:rsidRPr="001D3CB2">
        <w:t xml:space="preserve"> biopsy</w:t>
      </w:r>
      <w:r w:rsidR="00FC7E61">
        <w:t xml:space="preserve"> (Figure 2)</w:t>
      </w:r>
      <w:r w:rsidR="00BD1741" w:rsidRPr="001D3CB2">
        <w:t>.</w:t>
      </w:r>
      <w:r w:rsidR="001A427D">
        <w:t xml:space="preserve"> </w:t>
      </w:r>
      <w:r w:rsidR="00BD1741">
        <w:t xml:space="preserve">Clinical trials will be necessary to determine optimal treatment </w:t>
      </w:r>
      <w:r w:rsidR="00B804D1">
        <w:t xml:space="preserve">for </w:t>
      </w:r>
      <w:r w:rsidR="005968F7">
        <w:t xml:space="preserve">homozygous </w:t>
      </w:r>
      <w:r w:rsidR="00B804D1">
        <w:t>carriers of</w:t>
      </w:r>
      <w:r w:rsidR="005968F7">
        <w:t xml:space="preserve"> </w:t>
      </w:r>
      <w:r w:rsidR="005968F7" w:rsidRPr="005968F7">
        <w:rPr>
          <w:i/>
        </w:rPr>
        <w:t>NPHS2</w:t>
      </w:r>
      <w:r w:rsidR="005968F7">
        <w:t xml:space="preserve"> </w:t>
      </w:r>
      <w:proofErr w:type="gramStart"/>
      <w:r w:rsidR="005968F7">
        <w:t>p.V260E</w:t>
      </w:r>
      <w:proofErr w:type="gramEnd"/>
      <w:r w:rsidR="00B804D1">
        <w:t xml:space="preserve"> </w:t>
      </w:r>
      <w:r w:rsidR="005968F7">
        <w:t xml:space="preserve">and </w:t>
      </w:r>
      <w:r w:rsidR="001A427D">
        <w:t xml:space="preserve">particularly </w:t>
      </w:r>
      <w:r w:rsidR="005968F7">
        <w:t>responsiveness to</w:t>
      </w:r>
      <w:r w:rsidR="00EF4520">
        <w:t xml:space="preserve"> treatment with</w:t>
      </w:r>
      <w:r w:rsidR="00B07D0D">
        <w:t xml:space="preserve"> </w:t>
      </w:r>
      <w:proofErr w:type="spellStart"/>
      <w:r w:rsidR="00B07D0D">
        <w:t>calcineurin</w:t>
      </w:r>
      <w:proofErr w:type="spellEnd"/>
      <w:r w:rsidR="00B07D0D">
        <w:t xml:space="preserve"> inhibitors</w:t>
      </w:r>
      <w:r w:rsidR="007C5DDC">
        <w:t xml:space="preserve"> (cyclosporine and </w:t>
      </w:r>
      <w:proofErr w:type="spellStart"/>
      <w:r w:rsidR="001A427D">
        <w:t>tacrolimus</w:t>
      </w:r>
      <w:proofErr w:type="spellEnd"/>
      <w:r w:rsidR="001A427D">
        <w:t>)</w:t>
      </w:r>
      <w:r w:rsidR="007C5DDC">
        <w:t xml:space="preserve"> and other extensive treatment modalities.</w:t>
      </w:r>
      <w:r w:rsidR="00B07D0D">
        <w:t xml:space="preserve"> </w:t>
      </w:r>
      <w:r w:rsidR="005968F7">
        <w:t xml:space="preserve"> </w:t>
      </w:r>
    </w:p>
    <w:p w:rsidR="00711BA9" w:rsidRDefault="008B1B19" w:rsidP="003C0695">
      <w:pPr>
        <w:spacing w:line="480" w:lineRule="auto"/>
        <w:ind w:firstLine="720"/>
      </w:pPr>
      <w:r w:rsidRPr="002236FD">
        <w:t xml:space="preserve">In summary, the high frequency of </w:t>
      </w:r>
      <w:r w:rsidR="003C55C0" w:rsidRPr="003C55C0">
        <w:rPr>
          <w:i/>
        </w:rPr>
        <w:t>NPHS2</w:t>
      </w:r>
      <w:r w:rsidR="003C55C0">
        <w:t xml:space="preserve"> </w:t>
      </w:r>
      <w:proofErr w:type="gramStart"/>
      <w:r w:rsidRPr="002236FD">
        <w:t>p.V240E</w:t>
      </w:r>
      <w:proofErr w:type="gramEnd"/>
      <w:r w:rsidRPr="002236FD">
        <w:t xml:space="preserve"> </w:t>
      </w:r>
      <w:r w:rsidR="00EB467F" w:rsidRPr="002236FD">
        <w:t xml:space="preserve"> </w:t>
      </w:r>
      <w:proofErr w:type="spellStart"/>
      <w:r w:rsidRPr="002236FD">
        <w:t>homozygosity</w:t>
      </w:r>
      <w:proofErr w:type="spellEnd"/>
      <w:r w:rsidRPr="002236FD">
        <w:t xml:space="preserve"> among unrelated children with sporadic SRNS/FSGS makes </w:t>
      </w:r>
      <w:r w:rsidR="009265B1" w:rsidRPr="002236FD">
        <w:t xml:space="preserve">testing </w:t>
      </w:r>
      <w:r w:rsidR="00EB467F" w:rsidRPr="002236FD">
        <w:t xml:space="preserve">for </w:t>
      </w:r>
      <w:r w:rsidR="00D37FF6" w:rsidRPr="002236FD">
        <w:t>NPHS2</w:t>
      </w:r>
      <w:r w:rsidR="00EB467F" w:rsidRPr="002236FD">
        <w:t xml:space="preserve"> p.V260E in </w:t>
      </w:r>
      <w:r w:rsidR="00B85F70" w:rsidRPr="002236FD">
        <w:t>Black</w:t>
      </w:r>
      <w:r w:rsidR="009265B1" w:rsidRPr="002236FD">
        <w:t xml:space="preserve"> African children presenting with NS a valuable application of precision medicine, reducing stress on patients and expense on overburdened health care system</w:t>
      </w:r>
      <w:r w:rsidR="00EB467F" w:rsidRPr="002236FD">
        <w:t>s</w:t>
      </w:r>
      <w:r w:rsidRPr="002236FD">
        <w:t xml:space="preserve">. </w:t>
      </w:r>
      <w:r w:rsidR="00B976CA" w:rsidRPr="002236FD">
        <w:t xml:space="preserve"> </w:t>
      </w:r>
      <w:r w:rsidR="00B24771" w:rsidRPr="002236FD">
        <w:t>Identification of this variant should be a part of differential diagnosis, is a cost-effective alternative to kidney biopsy in homozygous carriers, and identifies</w:t>
      </w:r>
      <w:r w:rsidR="001A427D" w:rsidRPr="002236FD">
        <w:t xml:space="preserve"> </w:t>
      </w:r>
      <w:r w:rsidR="001D3CB2" w:rsidRPr="002236FD">
        <w:t xml:space="preserve">with </w:t>
      </w:r>
      <w:r w:rsidR="002236FD" w:rsidRPr="002236FD">
        <w:t>precision</w:t>
      </w:r>
      <w:r w:rsidR="001D3CB2" w:rsidRPr="002236FD">
        <w:t xml:space="preserve"> a </w:t>
      </w:r>
      <w:r w:rsidR="00FC7E61">
        <w:t xml:space="preserve">large </w:t>
      </w:r>
      <w:r w:rsidR="001D3CB2" w:rsidRPr="002236FD">
        <w:t>subset of patients who</w:t>
      </w:r>
      <w:r w:rsidR="001A427D" w:rsidRPr="002236FD">
        <w:t xml:space="preserve"> </w:t>
      </w:r>
      <w:r w:rsidR="000C3835">
        <w:t>are un</w:t>
      </w:r>
      <w:r w:rsidR="001D3CB2" w:rsidRPr="002236FD">
        <w:t>respon</w:t>
      </w:r>
      <w:r w:rsidR="000C3835">
        <w:t>sive</w:t>
      </w:r>
      <w:r w:rsidR="001D3CB2" w:rsidRPr="002236FD">
        <w:t xml:space="preserve"> to </w:t>
      </w:r>
      <w:r w:rsidR="00B24771" w:rsidRPr="002236FD">
        <w:t xml:space="preserve">immunosuppressive agents (i.e., </w:t>
      </w:r>
      <w:r w:rsidR="001A427D" w:rsidRPr="002236FD">
        <w:t xml:space="preserve">oral steroid treatment and </w:t>
      </w:r>
      <w:r w:rsidR="00B24771" w:rsidRPr="002236FD">
        <w:t>cyclophosphamide)</w:t>
      </w:r>
      <w:r w:rsidR="00B63E44">
        <w:t>,</w:t>
      </w:r>
      <w:r w:rsidR="001D29E0" w:rsidRPr="001D29E0">
        <w:t xml:space="preserve"> </w:t>
      </w:r>
      <w:r w:rsidR="00B63E44">
        <w:t>sparing these children</w:t>
      </w:r>
      <w:r w:rsidR="001D29E0">
        <w:t xml:space="preserve"> the potential </w:t>
      </w:r>
      <w:r w:rsidR="001D29E0" w:rsidRPr="002236FD">
        <w:t>severe and life threatening adverse effects</w:t>
      </w:r>
      <w:r w:rsidR="001D29E0">
        <w:t xml:space="preserve"> of these agents.</w:t>
      </w:r>
      <w:r w:rsidR="00B24771">
        <w:t xml:space="preserve"> </w:t>
      </w:r>
      <w:r w:rsidR="00B976CA">
        <w:t xml:space="preserve"> </w:t>
      </w:r>
      <w:r w:rsidR="00A576F3" w:rsidRPr="00EB467F">
        <w:t xml:space="preserve">The applicability of this approach may be much larger, as the variant is likely to be present in a much larger population; further studies are vital to </w:t>
      </w:r>
      <w:r w:rsidR="00566677" w:rsidRPr="00EB467F">
        <w:t xml:space="preserve">define the extent of </w:t>
      </w:r>
      <w:r w:rsidR="00B24771" w:rsidRPr="00B24771">
        <w:rPr>
          <w:i/>
        </w:rPr>
        <w:t>NPHS2</w:t>
      </w:r>
      <w:r w:rsidR="00B24771">
        <w:t xml:space="preserve"> </w:t>
      </w:r>
      <w:r w:rsidR="00566677" w:rsidRPr="00EB467F">
        <w:t>p. V260E</w:t>
      </w:r>
      <w:r w:rsidR="00F601B4">
        <w:t xml:space="preserve"> in children with SRNS</w:t>
      </w:r>
      <w:r w:rsidR="00566677" w:rsidRPr="00EB467F">
        <w:t xml:space="preserve"> in related </w:t>
      </w:r>
      <w:r w:rsidR="00F601B4">
        <w:t>black African populations</w:t>
      </w:r>
      <w:r w:rsidR="00A576F3" w:rsidRPr="00EB467F">
        <w:t>.</w:t>
      </w:r>
    </w:p>
    <w:p w:rsidR="00FC7E61" w:rsidRDefault="003C0695" w:rsidP="00FC7E61">
      <w:pPr>
        <w:spacing w:line="360" w:lineRule="auto"/>
      </w:pPr>
      <w:r w:rsidRPr="00FC7E61">
        <w:rPr>
          <w:b/>
        </w:rPr>
        <w:t>Acknowledge</w:t>
      </w:r>
      <w:r w:rsidR="00FC7E61" w:rsidRPr="00FC7E61">
        <w:rPr>
          <w:b/>
        </w:rPr>
        <w:t>ments</w:t>
      </w:r>
      <w:r w:rsidR="00FC7E61">
        <w:rPr>
          <w:b/>
        </w:rPr>
        <w:t>.</w:t>
      </w:r>
      <w:r>
        <w:t xml:space="preserve">  We thank the families and children for </w:t>
      </w:r>
      <w:r w:rsidR="00FC7E61">
        <w:t>their participation</w:t>
      </w:r>
      <w:r>
        <w:t xml:space="preserve"> in this study.  We thank Elizabeth </w:t>
      </w:r>
      <w:proofErr w:type="spellStart"/>
      <w:r>
        <w:t>Binns</w:t>
      </w:r>
      <w:proofErr w:type="spellEnd"/>
      <w:r>
        <w:t>-Roemer for exceptional technical skill</w:t>
      </w:r>
      <w:r w:rsidR="00F66150">
        <w:t xml:space="preserve">, </w:t>
      </w:r>
      <w:r w:rsidR="00FC7E61">
        <w:t>and Dr</w:t>
      </w:r>
      <w:r w:rsidR="00F66150">
        <w:t>s</w:t>
      </w:r>
      <w:r w:rsidR="00FC7E61">
        <w:t>. Paul Kimmel</w:t>
      </w:r>
      <w:r w:rsidR="00F66150">
        <w:t xml:space="preserve"> and Matthew Sampson</w:t>
      </w:r>
      <w:r w:rsidR="00FC7E61">
        <w:t xml:space="preserve"> for </w:t>
      </w:r>
      <w:r w:rsidR="00F66150">
        <w:t>helpful</w:t>
      </w:r>
      <w:r w:rsidR="00FC7E61">
        <w:t xml:space="preserve"> discussion</w:t>
      </w:r>
      <w:r w:rsidR="00F66150">
        <w:t>s</w:t>
      </w:r>
      <w:r>
        <w:t xml:space="preserve">. </w:t>
      </w:r>
      <w:bookmarkStart w:id="1" w:name="OLE_LINK3"/>
      <w:r w:rsidR="00FC7E61" w:rsidRPr="00F124A1">
        <w:t xml:space="preserve">This project has been funded in whole or in part with federal funds from the National Cancer Institute, National Institutes of Health, under contract </w:t>
      </w:r>
      <w:r w:rsidR="00FC7E61">
        <w:t>HHSN26120080001E</w:t>
      </w:r>
      <w:r w:rsidR="00FC7E61" w:rsidRPr="00F124A1">
        <w:t>.  The content of this publication does not necessarily reflect the views or policies of the Department of Health and Human Services, nor does mention of trade names, commercial products, or organizations imply endorsement by the U.S. Government.</w:t>
      </w:r>
      <w:r w:rsidR="00FC7E61">
        <w:t xml:space="preserve">  </w:t>
      </w:r>
      <w:proofErr w:type="gramStart"/>
      <w:r w:rsidR="00FC7E61" w:rsidRPr="00F124A1">
        <w:t>This Research was supported [in part] by the Intramural Research Program of the NIH, National Cancer Institute</w:t>
      </w:r>
      <w:proofErr w:type="gramEnd"/>
      <w:r w:rsidR="00FC7E61" w:rsidRPr="00F124A1">
        <w:t>, Center for Cancer Research</w:t>
      </w:r>
      <w:r w:rsidR="00583654">
        <w:t xml:space="preserve"> and by NIDDK intramural program</w:t>
      </w:r>
      <w:r w:rsidR="00FC7E61" w:rsidRPr="00F124A1">
        <w:t>.</w:t>
      </w:r>
    </w:p>
    <w:bookmarkEnd w:id="1"/>
    <w:p w:rsidR="003C0695" w:rsidRPr="00EB467F" w:rsidRDefault="003C0695" w:rsidP="003C0695">
      <w:pPr>
        <w:spacing w:line="480" w:lineRule="auto"/>
      </w:pPr>
    </w:p>
    <w:p w:rsidR="00C351CA" w:rsidRPr="00EB467F" w:rsidRDefault="00D809E8">
      <w:r>
        <w:t>References</w:t>
      </w:r>
    </w:p>
    <w:p w:rsidR="00975CEC" w:rsidRDefault="00975CEC">
      <w:pPr>
        <w:sectPr w:rsidR="00975CEC" w:rsidSect="005610E3">
          <w:pgSz w:w="12240" w:h="15840"/>
          <w:pgMar w:top="1440" w:right="1800" w:bottom="1440" w:left="1800" w:header="720" w:footer="720" w:gutter="0"/>
          <w:cols w:space="720"/>
        </w:sectPr>
      </w:pPr>
    </w:p>
    <w:p w:rsidR="00975CEC" w:rsidRPr="00711BA9" w:rsidRDefault="00975CEC" w:rsidP="00975CEC">
      <w:pPr>
        <w:spacing w:line="480" w:lineRule="auto"/>
        <w:rPr>
          <w:b/>
        </w:rPr>
      </w:pPr>
      <w:r>
        <w:rPr>
          <w:b/>
        </w:rPr>
        <w:t xml:space="preserve">Figure </w:t>
      </w:r>
      <w:r w:rsidRPr="00711BA9">
        <w:rPr>
          <w:b/>
        </w:rPr>
        <w:t>Legend</w:t>
      </w:r>
      <w:r>
        <w:rPr>
          <w:b/>
        </w:rPr>
        <w:t>s</w:t>
      </w:r>
    </w:p>
    <w:p w:rsidR="00975CEC" w:rsidRDefault="00975CEC" w:rsidP="00975CEC">
      <w:pPr>
        <w:spacing w:line="480" w:lineRule="auto"/>
      </w:pPr>
      <w:r>
        <w:t xml:space="preserve">Figure 1. Comparison of distributions of ages of onset of steroid resistant individuals between carriers of two copies of the mutant allele (N = 14) and carriers of two copies of the wild-type allele (N = 37) at </w:t>
      </w:r>
      <w:r>
        <w:rPr>
          <w:i/>
        </w:rPr>
        <w:t>NPHS2</w:t>
      </w:r>
      <w:r w:rsidRPr="00D44F2B">
        <w:rPr>
          <w:i/>
        </w:rPr>
        <w:t xml:space="preserve"> V260E</w:t>
      </w:r>
      <w:r>
        <w:t>.  There were no heterozygotes for this locus in the SRNS group. Data are from the combined discovery and the replication cohorts.</w:t>
      </w:r>
    </w:p>
    <w:p w:rsidR="00975CEC" w:rsidRDefault="00975CEC" w:rsidP="00975CEC"/>
    <w:p w:rsidR="00975CEC" w:rsidRPr="00EE238A" w:rsidRDefault="00975CEC" w:rsidP="00975CEC">
      <w:pPr>
        <w:spacing w:line="480" w:lineRule="auto"/>
      </w:pPr>
      <w:r w:rsidRPr="00EE238A">
        <w:t xml:space="preserve">Figure 2.  </w:t>
      </w:r>
      <w:proofErr w:type="gramStart"/>
      <w:r w:rsidRPr="00EE238A">
        <w:t xml:space="preserve">Targeted genetic approach for Black African children with </w:t>
      </w:r>
      <w:proofErr w:type="spellStart"/>
      <w:r w:rsidRPr="00EE238A">
        <w:t>nephrotic</w:t>
      </w:r>
      <w:proofErr w:type="spellEnd"/>
      <w:r w:rsidRPr="00EE238A">
        <w:t xml:space="preserve"> syndrome.</w:t>
      </w:r>
      <w:proofErr w:type="gramEnd"/>
    </w:p>
    <w:p w:rsidR="00C94B68" w:rsidRDefault="00C94B68"/>
    <w:p w:rsidR="00D74153" w:rsidRDefault="00D74153">
      <w:pPr>
        <w:sectPr w:rsidR="00D74153" w:rsidSect="005610E3">
          <w:pgSz w:w="12240" w:h="15840"/>
          <w:pgMar w:top="1440" w:right="1800" w:bottom="1440" w:left="1800" w:header="720" w:footer="720" w:gutter="0"/>
          <w:cols w:space="720"/>
        </w:sectPr>
      </w:pPr>
    </w:p>
    <w:p w:rsidR="00C305DA" w:rsidRDefault="00C305DA"/>
    <w:p w:rsidR="00C305DA" w:rsidRDefault="00620F1C">
      <w:r>
        <w:rPr>
          <w:noProof/>
        </w:rPr>
        <mc:AlternateContent>
          <mc:Choice Requires="wps">
            <w:drawing>
              <wp:anchor distT="0" distB="0" distL="114300" distR="114300" simplePos="0" relativeHeight="251659264" behindDoc="0" locked="0" layoutInCell="1" allowOverlap="1" wp14:anchorId="648BB6B4" wp14:editId="5EED12DF">
                <wp:simplePos x="0" y="0"/>
                <wp:positionH relativeFrom="column">
                  <wp:posOffset>165735</wp:posOffset>
                </wp:positionH>
                <wp:positionV relativeFrom="paragraph">
                  <wp:posOffset>5199380</wp:posOffset>
                </wp:positionV>
                <wp:extent cx="733425"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E1CA0" w:rsidRDefault="00CE1CA0">
                            <w:r>
                              <w:t xml:space="preserve">Figure 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13.05pt;margin-top:409.4pt;width:57.7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UPIssCAAAL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" filled="f" stroked="f">
                <v:textbox>
                  <w:txbxContent>
                    <w:p w:rsidR="00CE1CA0" w:rsidRDefault="00CE1CA0">
                      <w:r>
                        <w:t xml:space="preserve">Figure 1. </w:t>
                      </w:r>
                    </w:p>
                  </w:txbxContent>
                </v:textbox>
                <w10:wrap type="square"/>
              </v:shape>
            </w:pict>
          </mc:Fallback>
        </mc:AlternateContent>
      </w:r>
      <w:r w:rsidRPr="00620F1C">
        <w:rPr>
          <w:noProof/>
        </w:rPr>
        <w:drawing>
          <wp:inline distT="0" distB="0" distL="0" distR="0" wp14:anchorId="47F9DC0A" wp14:editId="577B3C1B">
            <wp:extent cx="4709334" cy="5146040"/>
            <wp:effectExtent l="0" t="0" r="0" b="0"/>
            <wp:docPr id="1" name="Picture 1" descr="Macintosh HD:Users:winklerc:Library:Containers:com.apple.mail:Data:Library:Mail Downloads:C05DFCF1-575F-4979-98D3-3C05A13CDCE4:Fig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nklerc:Library:Containers:com.apple.mail:Data:Library:Mail Downloads:C05DFCF1-575F-4979-98D3-3C05A13CDCE4:Figure 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334" cy="5146040"/>
                    </a:xfrm>
                    <a:prstGeom prst="rect">
                      <a:avLst/>
                    </a:prstGeom>
                    <a:noFill/>
                    <a:ln>
                      <a:noFill/>
                    </a:ln>
                  </pic:spPr>
                </pic:pic>
              </a:graphicData>
            </a:graphic>
          </wp:inline>
        </w:drawing>
      </w:r>
      <w:r w:rsidR="00C305DA">
        <w:br w:type="page"/>
      </w:r>
    </w:p>
    <w:p w:rsidR="00D74153" w:rsidRDefault="00620F1C">
      <w:pPr>
        <w:sectPr w:rsidR="00D74153" w:rsidSect="005610E3">
          <w:pgSz w:w="12240" w:h="15840"/>
          <w:pgMar w:top="1440" w:right="1800" w:bottom="1440" w:left="1800" w:header="720" w:footer="720" w:gutter="0"/>
          <w:cols w:space="720"/>
        </w:sectPr>
      </w:pPr>
      <w:r>
        <w:rPr>
          <w:noProof/>
        </w:rPr>
        <mc:AlternateContent>
          <mc:Choice Requires="wps">
            <w:drawing>
              <wp:anchor distT="0" distB="0" distL="114300" distR="114300" simplePos="0" relativeHeight="251660288" behindDoc="0" locked="0" layoutInCell="1" allowOverlap="1" wp14:anchorId="2DBDB4CC" wp14:editId="61CDB98B">
                <wp:simplePos x="0" y="0"/>
                <wp:positionH relativeFrom="column">
                  <wp:posOffset>-62865</wp:posOffset>
                </wp:positionH>
                <wp:positionV relativeFrom="paragraph">
                  <wp:posOffset>5146040</wp:posOffset>
                </wp:positionV>
                <wp:extent cx="733425"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E1CA0" w:rsidRDefault="00CE1CA0">
                            <w:r>
                              <w:t>Figure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4.9pt;margin-top:405.2pt;width:57.75pt;height:27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Cc0CAAAS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" filled="f" stroked="f">
                <v:textbox>
                  <w:txbxContent>
                    <w:p w:rsidR="00CE1CA0" w:rsidRDefault="00CE1CA0">
                      <w:r>
                        <w:t>Figure 2.</w:t>
                      </w:r>
                    </w:p>
                  </w:txbxContent>
                </v:textbox>
                <w10:wrap type="square"/>
              </v:shape>
            </w:pict>
          </mc:Fallback>
        </mc:AlternateContent>
      </w:r>
      <w:r w:rsidR="00C305DA">
        <w:rPr>
          <w:noProof/>
        </w:rPr>
        <w:drawing>
          <wp:inline distT="0" distB="0" distL="0" distR="0" wp14:anchorId="2C53F59F" wp14:editId="2C028C5C">
            <wp:extent cx="3818255" cy="5339591"/>
            <wp:effectExtent l="0" t="0" r="0" b="0"/>
            <wp:docPr id="5" name="Picture 5" descr="Macintosh HD:Users:winklerc:Documents:2015:Manuscripts:Kareshma:Final distributed:Figure 2.  Genetic approach to diagnosi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inklerc:Documents:2015:Manuscripts:Kareshma:Final distributed:Figure 2.  Genetic approach to diagnosis.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4445" r="28147" b="11605"/>
                    <a:stretch/>
                  </pic:blipFill>
                  <pic:spPr bwMode="auto">
                    <a:xfrm>
                      <a:off x="0" y="0"/>
                      <a:ext cx="3818255" cy="5339591"/>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pPr w:leftFromText="180" w:rightFromText="180" w:vertAnchor="text" w:horzAnchor="page" w:tblpX="1789" w:tblpY="1587"/>
        <w:tblW w:w="12456" w:type="dxa"/>
        <w:tblLayout w:type="fixed"/>
        <w:tblLook w:val="04A0" w:firstRow="1" w:lastRow="0" w:firstColumn="1" w:lastColumn="0" w:noHBand="0" w:noVBand="1"/>
      </w:tblPr>
      <w:tblGrid>
        <w:gridCol w:w="4536"/>
        <w:gridCol w:w="2070"/>
        <w:gridCol w:w="496"/>
        <w:gridCol w:w="1574"/>
        <w:gridCol w:w="2070"/>
        <w:gridCol w:w="1692"/>
        <w:gridCol w:w="18"/>
      </w:tblGrid>
      <w:tr w:rsidR="00D74153" w:rsidRPr="0088393B" w:rsidTr="00D74153">
        <w:tc>
          <w:tcPr>
            <w:tcW w:w="7102" w:type="dxa"/>
            <w:gridSpan w:val="3"/>
            <w:tcBorders>
              <w:top w:val="nil"/>
              <w:left w:val="single" w:sz="4" w:space="0" w:color="FFFFFF" w:themeColor="background1"/>
              <w:bottom w:val="double" w:sz="4" w:space="0" w:color="FFFFFF" w:themeColor="background1"/>
              <w:right w:val="single" w:sz="4" w:space="0" w:color="FFFFFF" w:themeColor="background1"/>
              <w:tl2br w:val="single" w:sz="4" w:space="0" w:color="FFFFFF" w:themeColor="background1"/>
            </w:tcBorders>
          </w:tcPr>
          <w:p w:rsidR="00D74153" w:rsidRPr="0088393B" w:rsidRDefault="00D74153" w:rsidP="00D74153">
            <w:pPr>
              <w:ind w:left="-696" w:right="-918" w:hanging="24"/>
              <w:rPr>
                <w:sz w:val="16"/>
                <w:szCs w:val="16"/>
              </w:rPr>
            </w:pPr>
          </w:p>
        </w:tc>
        <w:tc>
          <w:tcPr>
            <w:tcW w:w="5354" w:type="dxa"/>
            <w:gridSpan w:val="4"/>
            <w:tcBorders>
              <w:top w:val="nil"/>
              <w:left w:val="single" w:sz="4" w:space="0" w:color="FFFFFF" w:themeColor="background1"/>
              <w:bottom w:val="double" w:sz="4" w:space="0" w:color="FFFFFF" w:themeColor="background1"/>
              <w:right w:val="single" w:sz="4" w:space="0" w:color="FFFFFF" w:themeColor="background1"/>
              <w:tl2br w:val="single" w:sz="4" w:space="0" w:color="FFFFFF" w:themeColor="background1"/>
            </w:tcBorders>
          </w:tcPr>
          <w:p w:rsidR="00D74153" w:rsidRPr="0088393B" w:rsidRDefault="00D74153" w:rsidP="00D74153">
            <w:pPr>
              <w:ind w:left="-696" w:right="-918" w:hanging="24"/>
              <w:rPr>
                <w:sz w:val="16"/>
                <w:szCs w:val="16"/>
              </w:rPr>
            </w:pPr>
          </w:p>
        </w:tc>
      </w:tr>
      <w:tr w:rsidR="00D74153" w:rsidRPr="00294A14" w:rsidTr="00D74153">
        <w:tc>
          <w:tcPr>
            <w:tcW w:w="12456" w:type="dxa"/>
            <w:gridSpan w:val="7"/>
            <w:tcBorders>
              <w:top w:val="double" w:sz="4" w:space="0" w:color="FFFFFF" w:themeColor="background1"/>
              <w:left w:val="double" w:sz="4" w:space="0" w:color="FFFFFF" w:themeColor="background1"/>
              <w:bottom w:val="single" w:sz="4" w:space="0" w:color="auto"/>
              <w:right w:val="double" w:sz="4" w:space="0" w:color="FFFFFF" w:themeColor="background1"/>
            </w:tcBorders>
          </w:tcPr>
          <w:p w:rsidR="00D74153" w:rsidRPr="00E54265" w:rsidRDefault="00D74153" w:rsidP="00D74153">
            <w:pPr>
              <w:ind w:right="-20"/>
              <w:rPr>
                <w:b/>
              </w:rPr>
            </w:pPr>
            <w:r w:rsidRPr="00E54265">
              <w:rPr>
                <w:b/>
              </w:rPr>
              <w:t xml:space="preserve">Table 1. Demographic and clinical characteristics of children with </w:t>
            </w:r>
            <w:proofErr w:type="spellStart"/>
            <w:r w:rsidRPr="00E54265">
              <w:rPr>
                <w:b/>
              </w:rPr>
              <w:t>nephrotic</w:t>
            </w:r>
            <w:proofErr w:type="spellEnd"/>
            <w:r w:rsidRPr="00E54265">
              <w:rPr>
                <w:b/>
              </w:rPr>
              <w:t xml:space="preserve"> syndrome in the discovery and replication cohorts.</w:t>
            </w:r>
          </w:p>
          <w:p w:rsidR="00D74153" w:rsidRPr="00294A14" w:rsidRDefault="00D74153" w:rsidP="00D74153">
            <w:pPr>
              <w:ind w:right="-20"/>
              <w:jc w:val="center"/>
              <w:rPr>
                <w:b/>
              </w:rPr>
            </w:pPr>
          </w:p>
        </w:tc>
      </w:tr>
      <w:tr w:rsidR="00D74153" w:rsidRPr="00294A14" w:rsidTr="00D74153">
        <w:tc>
          <w:tcPr>
            <w:tcW w:w="4536" w:type="dxa"/>
            <w:tcBorders>
              <w:bottom w:val="double" w:sz="4" w:space="0" w:color="auto"/>
            </w:tcBorders>
          </w:tcPr>
          <w:p w:rsidR="00D74153" w:rsidRPr="00294A14" w:rsidRDefault="00D74153" w:rsidP="00D74153">
            <w:pPr>
              <w:rPr>
                <w:b/>
              </w:rPr>
            </w:pPr>
          </w:p>
        </w:tc>
        <w:tc>
          <w:tcPr>
            <w:tcW w:w="6210" w:type="dxa"/>
            <w:gridSpan w:val="4"/>
            <w:tcBorders>
              <w:bottom w:val="double" w:sz="4" w:space="0" w:color="auto"/>
            </w:tcBorders>
          </w:tcPr>
          <w:p w:rsidR="00D74153" w:rsidRPr="00294A14" w:rsidRDefault="00D74153" w:rsidP="00D74153">
            <w:pPr>
              <w:ind w:right="-240"/>
              <w:jc w:val="center"/>
              <w:rPr>
                <w:b/>
              </w:rPr>
            </w:pPr>
            <w:r>
              <w:rPr>
                <w:b/>
              </w:rPr>
              <w:t xml:space="preserve">Discovery </w:t>
            </w:r>
          </w:p>
        </w:tc>
        <w:tc>
          <w:tcPr>
            <w:tcW w:w="1710" w:type="dxa"/>
            <w:gridSpan w:val="2"/>
            <w:tcBorders>
              <w:top w:val="single" w:sz="4" w:space="0" w:color="auto"/>
              <w:bottom w:val="double" w:sz="4" w:space="0" w:color="auto"/>
            </w:tcBorders>
          </w:tcPr>
          <w:p w:rsidR="00D74153" w:rsidRPr="00294A14" w:rsidRDefault="00D74153" w:rsidP="00D74153">
            <w:pPr>
              <w:ind w:right="-20"/>
              <w:jc w:val="center"/>
              <w:rPr>
                <w:b/>
              </w:rPr>
            </w:pPr>
            <w:r>
              <w:rPr>
                <w:b/>
              </w:rPr>
              <w:t>Replication</w:t>
            </w:r>
          </w:p>
        </w:tc>
      </w:tr>
      <w:tr w:rsidR="00D74153" w:rsidRPr="00294A14" w:rsidTr="00D74153">
        <w:tc>
          <w:tcPr>
            <w:tcW w:w="4536" w:type="dxa"/>
            <w:tcBorders>
              <w:bottom w:val="double" w:sz="4" w:space="0" w:color="auto"/>
            </w:tcBorders>
          </w:tcPr>
          <w:p w:rsidR="00D74153" w:rsidRPr="00294A14" w:rsidRDefault="00D74153" w:rsidP="00D74153">
            <w:r w:rsidRPr="00294A14">
              <w:rPr>
                <w:b/>
              </w:rPr>
              <w:t>Disease entities</w:t>
            </w:r>
          </w:p>
        </w:tc>
        <w:tc>
          <w:tcPr>
            <w:tcW w:w="2070" w:type="dxa"/>
            <w:tcBorders>
              <w:bottom w:val="double" w:sz="4" w:space="0" w:color="auto"/>
            </w:tcBorders>
          </w:tcPr>
          <w:p w:rsidR="00D74153" w:rsidRPr="00294A14" w:rsidRDefault="00D74153" w:rsidP="00D74153">
            <w:pPr>
              <w:ind w:right="-240"/>
              <w:rPr>
                <w:b/>
              </w:rPr>
            </w:pPr>
            <w:r w:rsidRPr="00294A14">
              <w:rPr>
                <w:b/>
              </w:rPr>
              <w:t xml:space="preserve">Black </w:t>
            </w:r>
            <w:proofErr w:type="spellStart"/>
            <w:r w:rsidRPr="00294A14">
              <w:rPr>
                <w:b/>
              </w:rPr>
              <w:t>nephrotic</w:t>
            </w:r>
            <w:proofErr w:type="spellEnd"/>
            <w:r w:rsidRPr="00294A14">
              <w:rPr>
                <w:b/>
              </w:rPr>
              <w:t xml:space="preserve"> syndrome cases</w:t>
            </w:r>
          </w:p>
          <w:p w:rsidR="00D74153" w:rsidRPr="00294A14" w:rsidRDefault="00D74153" w:rsidP="00D74153">
            <w:pPr>
              <w:jc w:val="center"/>
              <w:rPr>
                <w:b/>
              </w:rPr>
            </w:pPr>
            <w:r w:rsidRPr="00294A14">
              <w:rPr>
                <w:b/>
              </w:rPr>
              <w:t xml:space="preserve">    N=39</w:t>
            </w:r>
          </w:p>
        </w:tc>
        <w:tc>
          <w:tcPr>
            <w:tcW w:w="2070" w:type="dxa"/>
            <w:gridSpan w:val="2"/>
            <w:tcBorders>
              <w:bottom w:val="double" w:sz="4" w:space="0" w:color="auto"/>
            </w:tcBorders>
          </w:tcPr>
          <w:p w:rsidR="00D74153" w:rsidRPr="00294A14" w:rsidRDefault="00D74153" w:rsidP="00D74153">
            <w:pPr>
              <w:jc w:val="center"/>
              <w:rPr>
                <w:b/>
              </w:rPr>
            </w:pPr>
            <w:r w:rsidRPr="00294A14">
              <w:rPr>
                <w:b/>
              </w:rPr>
              <w:t xml:space="preserve">Indian </w:t>
            </w:r>
            <w:proofErr w:type="spellStart"/>
            <w:r w:rsidRPr="00294A14">
              <w:rPr>
                <w:b/>
              </w:rPr>
              <w:t>nephrotic</w:t>
            </w:r>
            <w:proofErr w:type="spellEnd"/>
            <w:r w:rsidRPr="00294A14">
              <w:rPr>
                <w:b/>
              </w:rPr>
              <w:t xml:space="preserve"> syndrome cases</w:t>
            </w:r>
          </w:p>
          <w:p w:rsidR="00D74153" w:rsidRPr="00294A14" w:rsidRDefault="00D74153" w:rsidP="00D74153">
            <w:pPr>
              <w:jc w:val="center"/>
              <w:rPr>
                <w:b/>
              </w:rPr>
            </w:pPr>
            <w:r w:rsidRPr="00294A14">
              <w:rPr>
                <w:b/>
              </w:rPr>
              <w:t>N= 40</w:t>
            </w:r>
          </w:p>
        </w:tc>
        <w:tc>
          <w:tcPr>
            <w:tcW w:w="2070" w:type="dxa"/>
            <w:tcBorders>
              <w:top w:val="single" w:sz="4" w:space="0" w:color="auto"/>
              <w:bottom w:val="double" w:sz="4" w:space="0" w:color="auto"/>
            </w:tcBorders>
          </w:tcPr>
          <w:p w:rsidR="00D74153" w:rsidRPr="00294A14" w:rsidRDefault="00D74153" w:rsidP="00D74153">
            <w:pPr>
              <w:ind w:right="-240"/>
              <w:jc w:val="center"/>
              <w:rPr>
                <w:b/>
              </w:rPr>
            </w:pPr>
            <w:r w:rsidRPr="00294A14">
              <w:rPr>
                <w:b/>
              </w:rPr>
              <w:t>OR, (95% CI),</w:t>
            </w:r>
          </w:p>
          <w:p w:rsidR="00D74153" w:rsidRPr="00294A14" w:rsidRDefault="00D74153" w:rsidP="00D74153">
            <w:pPr>
              <w:ind w:right="-240"/>
              <w:jc w:val="center"/>
              <w:rPr>
                <w:b/>
              </w:rPr>
            </w:pPr>
            <w:proofErr w:type="gramStart"/>
            <w:r w:rsidRPr="00294A14">
              <w:rPr>
                <w:b/>
              </w:rPr>
              <w:t>p</w:t>
            </w:r>
            <w:proofErr w:type="gramEnd"/>
            <w:r w:rsidRPr="00294A14">
              <w:rPr>
                <w:b/>
              </w:rPr>
              <w:t xml:space="preserve"> value</w:t>
            </w:r>
          </w:p>
        </w:tc>
        <w:tc>
          <w:tcPr>
            <w:tcW w:w="1710" w:type="dxa"/>
            <w:gridSpan w:val="2"/>
            <w:tcBorders>
              <w:top w:val="single" w:sz="4" w:space="0" w:color="auto"/>
              <w:bottom w:val="double" w:sz="4" w:space="0" w:color="auto"/>
            </w:tcBorders>
          </w:tcPr>
          <w:p w:rsidR="00D74153" w:rsidRPr="00294A14" w:rsidRDefault="00D74153" w:rsidP="00D74153">
            <w:pPr>
              <w:ind w:right="-20"/>
              <w:jc w:val="center"/>
              <w:rPr>
                <w:b/>
              </w:rPr>
            </w:pPr>
            <w:r w:rsidRPr="00294A14">
              <w:rPr>
                <w:b/>
              </w:rPr>
              <w:t>Black SR-FSGS Cases</w:t>
            </w:r>
          </w:p>
          <w:p w:rsidR="00D74153" w:rsidRPr="00294A14" w:rsidRDefault="00D74153" w:rsidP="00D74153">
            <w:pPr>
              <w:ind w:right="-20"/>
              <w:jc w:val="center"/>
              <w:rPr>
                <w:b/>
              </w:rPr>
            </w:pPr>
            <w:r w:rsidRPr="00294A14">
              <w:rPr>
                <w:b/>
              </w:rPr>
              <w:t>N=2</w:t>
            </w:r>
            <w:r>
              <w:rPr>
                <w:b/>
              </w:rPr>
              <w:t>0</w:t>
            </w:r>
          </w:p>
        </w:tc>
      </w:tr>
      <w:tr w:rsidR="00D74153" w:rsidRPr="00294A14" w:rsidTr="00D74153">
        <w:tc>
          <w:tcPr>
            <w:tcW w:w="4536" w:type="dxa"/>
            <w:tcBorders>
              <w:top w:val="double" w:sz="4" w:space="0" w:color="auto"/>
            </w:tcBorders>
          </w:tcPr>
          <w:p w:rsidR="00D74153" w:rsidRPr="00294A14" w:rsidRDefault="00D74153" w:rsidP="00D74153">
            <w:pPr>
              <w:rPr>
                <w:b/>
              </w:rPr>
            </w:pPr>
            <w:r w:rsidRPr="00294A14">
              <w:rPr>
                <w:b/>
              </w:rPr>
              <w:t xml:space="preserve">Steroid sensitive </w:t>
            </w:r>
            <w:proofErr w:type="spellStart"/>
            <w:r w:rsidRPr="00294A14">
              <w:rPr>
                <w:b/>
              </w:rPr>
              <w:t>nephrotic</w:t>
            </w:r>
            <w:proofErr w:type="spellEnd"/>
            <w:r w:rsidRPr="00294A14">
              <w:rPr>
                <w:b/>
              </w:rPr>
              <w:t xml:space="preserve"> syndrome</w:t>
            </w:r>
          </w:p>
          <w:p w:rsidR="00D74153" w:rsidRPr="00294A14" w:rsidRDefault="00D74153" w:rsidP="00D74153">
            <w:pPr>
              <w:rPr>
                <w:b/>
              </w:rPr>
            </w:pPr>
          </w:p>
        </w:tc>
        <w:tc>
          <w:tcPr>
            <w:tcW w:w="2070" w:type="dxa"/>
            <w:tcBorders>
              <w:top w:val="double" w:sz="4" w:space="0" w:color="auto"/>
            </w:tcBorders>
          </w:tcPr>
          <w:p w:rsidR="00D74153" w:rsidRPr="00294A14" w:rsidRDefault="00D74153" w:rsidP="00D74153">
            <w:pPr>
              <w:jc w:val="center"/>
            </w:pPr>
            <w:r w:rsidRPr="00294A14">
              <w:t>1 (3%)</w:t>
            </w:r>
          </w:p>
        </w:tc>
        <w:tc>
          <w:tcPr>
            <w:tcW w:w="2070" w:type="dxa"/>
            <w:gridSpan w:val="2"/>
            <w:tcBorders>
              <w:top w:val="double" w:sz="4" w:space="0" w:color="auto"/>
            </w:tcBorders>
          </w:tcPr>
          <w:p w:rsidR="00D74153" w:rsidRPr="00294A14" w:rsidRDefault="00D74153" w:rsidP="00D74153">
            <w:pPr>
              <w:jc w:val="center"/>
            </w:pPr>
            <w:r w:rsidRPr="00294A14">
              <w:t>18 (45%)</w:t>
            </w:r>
          </w:p>
        </w:tc>
        <w:tc>
          <w:tcPr>
            <w:tcW w:w="2070" w:type="dxa"/>
            <w:vMerge w:val="restart"/>
            <w:tcBorders>
              <w:top w:val="double" w:sz="4" w:space="0" w:color="auto"/>
            </w:tcBorders>
          </w:tcPr>
          <w:p w:rsidR="00D74153" w:rsidRPr="00294A14" w:rsidRDefault="00D74153" w:rsidP="00D74153">
            <w:pPr>
              <w:ind w:right="-240"/>
              <w:jc w:val="center"/>
            </w:pPr>
            <w:r w:rsidRPr="00294A14">
              <w:t>OR 30 (4, 1320)</w:t>
            </w:r>
          </w:p>
          <w:p w:rsidR="00D74153" w:rsidRPr="00294A14" w:rsidRDefault="00D74153" w:rsidP="00D74153">
            <w:pPr>
              <w:ind w:right="-240"/>
              <w:jc w:val="center"/>
              <w:rPr>
                <w:highlight w:val="yellow"/>
              </w:rPr>
            </w:pPr>
            <w:r w:rsidRPr="00294A14">
              <w:t>P=8x10-6</w:t>
            </w:r>
          </w:p>
        </w:tc>
        <w:tc>
          <w:tcPr>
            <w:tcW w:w="1710" w:type="dxa"/>
            <w:gridSpan w:val="2"/>
            <w:tcBorders>
              <w:top w:val="double" w:sz="4" w:space="0" w:color="auto"/>
            </w:tcBorders>
          </w:tcPr>
          <w:p w:rsidR="00D74153" w:rsidRPr="00294A14" w:rsidRDefault="00D74153" w:rsidP="00D74153">
            <w:pPr>
              <w:ind w:right="-240"/>
              <w:jc w:val="center"/>
              <w:rPr>
                <w:highlight w:val="yellow"/>
              </w:rPr>
            </w:pPr>
            <w:r w:rsidRPr="00294A14">
              <w:t>0</w:t>
            </w:r>
          </w:p>
        </w:tc>
      </w:tr>
      <w:tr w:rsidR="00D74153" w:rsidRPr="00294A14" w:rsidTr="00D74153">
        <w:tc>
          <w:tcPr>
            <w:tcW w:w="4536" w:type="dxa"/>
          </w:tcPr>
          <w:p w:rsidR="00D74153" w:rsidRPr="00294A14" w:rsidRDefault="00D74153" w:rsidP="00D74153">
            <w:pPr>
              <w:rPr>
                <w:b/>
              </w:rPr>
            </w:pPr>
            <w:r w:rsidRPr="00294A14">
              <w:rPr>
                <w:b/>
              </w:rPr>
              <w:t xml:space="preserve">Steroid resistant </w:t>
            </w:r>
            <w:proofErr w:type="spellStart"/>
            <w:r w:rsidRPr="00294A14">
              <w:rPr>
                <w:b/>
              </w:rPr>
              <w:t>nephrotic</w:t>
            </w:r>
            <w:proofErr w:type="spellEnd"/>
            <w:r w:rsidRPr="00294A14">
              <w:rPr>
                <w:b/>
              </w:rPr>
              <w:t xml:space="preserve"> syndrome</w:t>
            </w:r>
          </w:p>
          <w:p w:rsidR="00D74153" w:rsidRPr="00294A14" w:rsidRDefault="00D74153" w:rsidP="00D74153">
            <w:pPr>
              <w:rPr>
                <w:b/>
              </w:rPr>
            </w:pPr>
          </w:p>
        </w:tc>
        <w:tc>
          <w:tcPr>
            <w:tcW w:w="2070" w:type="dxa"/>
          </w:tcPr>
          <w:p w:rsidR="00D74153" w:rsidRPr="00294A14" w:rsidRDefault="00D74153" w:rsidP="00D74153">
            <w:pPr>
              <w:jc w:val="center"/>
            </w:pPr>
            <w:r w:rsidRPr="00294A14">
              <w:t>38 (98%)</w:t>
            </w:r>
          </w:p>
        </w:tc>
        <w:tc>
          <w:tcPr>
            <w:tcW w:w="2070" w:type="dxa"/>
            <w:gridSpan w:val="2"/>
          </w:tcPr>
          <w:p w:rsidR="00D74153" w:rsidRPr="00294A14" w:rsidRDefault="00D74153" w:rsidP="00D74153">
            <w:pPr>
              <w:jc w:val="center"/>
            </w:pPr>
            <w:r w:rsidRPr="00294A14">
              <w:t>22 (55%)</w:t>
            </w:r>
          </w:p>
        </w:tc>
        <w:tc>
          <w:tcPr>
            <w:tcW w:w="2070" w:type="dxa"/>
            <w:vMerge/>
          </w:tcPr>
          <w:p w:rsidR="00D74153" w:rsidRPr="00294A14" w:rsidRDefault="00D74153" w:rsidP="00D74153">
            <w:pPr>
              <w:ind w:right="-240"/>
              <w:jc w:val="center"/>
            </w:pPr>
          </w:p>
        </w:tc>
        <w:tc>
          <w:tcPr>
            <w:tcW w:w="1710" w:type="dxa"/>
            <w:gridSpan w:val="2"/>
          </w:tcPr>
          <w:p w:rsidR="00D74153" w:rsidRPr="00294A14" w:rsidRDefault="00D74153" w:rsidP="00D74153">
            <w:pPr>
              <w:ind w:right="-240"/>
              <w:jc w:val="center"/>
            </w:pPr>
            <w:r w:rsidRPr="00294A14">
              <w:t>2</w:t>
            </w:r>
            <w:r>
              <w:t>0</w:t>
            </w:r>
          </w:p>
        </w:tc>
      </w:tr>
      <w:tr w:rsidR="00D74153" w:rsidRPr="00294A14" w:rsidTr="00D74153">
        <w:tc>
          <w:tcPr>
            <w:tcW w:w="4536" w:type="dxa"/>
          </w:tcPr>
          <w:p w:rsidR="00D74153" w:rsidRPr="00294A14" w:rsidRDefault="00D74153" w:rsidP="00D74153">
            <w:r w:rsidRPr="00294A14">
              <w:t xml:space="preserve">   Age range (months)</w:t>
            </w:r>
          </w:p>
        </w:tc>
        <w:tc>
          <w:tcPr>
            <w:tcW w:w="2070" w:type="dxa"/>
          </w:tcPr>
          <w:p w:rsidR="00D74153" w:rsidRPr="00294A14" w:rsidRDefault="00D74153" w:rsidP="00D74153">
            <w:pPr>
              <w:jc w:val="center"/>
            </w:pPr>
            <w:r w:rsidRPr="00294A14">
              <w:t>1-168</w:t>
            </w:r>
          </w:p>
        </w:tc>
        <w:tc>
          <w:tcPr>
            <w:tcW w:w="2070" w:type="dxa"/>
            <w:gridSpan w:val="2"/>
          </w:tcPr>
          <w:p w:rsidR="00D74153" w:rsidRPr="00294A14" w:rsidRDefault="00D74153" w:rsidP="00D74153">
            <w:pPr>
              <w:jc w:val="center"/>
            </w:pPr>
            <w:r w:rsidRPr="00294A14">
              <w:t>37-169</w:t>
            </w:r>
          </w:p>
        </w:tc>
        <w:tc>
          <w:tcPr>
            <w:tcW w:w="2070" w:type="dxa"/>
            <w:vMerge w:val="restart"/>
          </w:tcPr>
          <w:p w:rsidR="00D74153" w:rsidRPr="00294A14" w:rsidRDefault="00D74153" w:rsidP="00D74153">
            <w:pPr>
              <w:ind w:right="-240"/>
              <w:jc w:val="center"/>
            </w:pPr>
            <w:proofErr w:type="gramStart"/>
            <w:r w:rsidRPr="00294A14">
              <w:t>p</w:t>
            </w:r>
            <w:proofErr w:type="gramEnd"/>
            <w:r w:rsidRPr="00294A14">
              <w:t xml:space="preserve"> = 0.6</w:t>
            </w:r>
          </w:p>
          <w:p w:rsidR="00D74153" w:rsidRPr="00294A14" w:rsidRDefault="00D74153" w:rsidP="00D74153">
            <w:pPr>
              <w:ind w:right="-240"/>
              <w:jc w:val="center"/>
            </w:pPr>
          </w:p>
        </w:tc>
        <w:tc>
          <w:tcPr>
            <w:tcW w:w="1710" w:type="dxa"/>
            <w:gridSpan w:val="2"/>
          </w:tcPr>
          <w:p w:rsidR="00D74153" w:rsidRPr="00294A14" w:rsidRDefault="00D74153" w:rsidP="00D74153">
            <w:pPr>
              <w:ind w:right="-240"/>
              <w:jc w:val="center"/>
            </w:pPr>
            <w:r w:rsidRPr="00294A14">
              <w:t>26-165</w:t>
            </w:r>
          </w:p>
        </w:tc>
      </w:tr>
      <w:tr w:rsidR="00D74153" w:rsidRPr="00294A14" w:rsidTr="00D74153">
        <w:tc>
          <w:tcPr>
            <w:tcW w:w="4536" w:type="dxa"/>
          </w:tcPr>
          <w:p w:rsidR="00D74153" w:rsidRPr="00294A14" w:rsidRDefault="00D74153" w:rsidP="00D74153">
            <w:r w:rsidRPr="00294A14">
              <w:t xml:space="preserve">   Mean age (months)</w:t>
            </w:r>
          </w:p>
          <w:p w:rsidR="00D74153" w:rsidRPr="00294A14" w:rsidRDefault="00D74153" w:rsidP="00D74153">
            <w:r w:rsidRPr="00294A14">
              <w:t>[Median probably would be more appropriate, assuming non-normal distribution]</w:t>
            </w:r>
          </w:p>
        </w:tc>
        <w:tc>
          <w:tcPr>
            <w:tcW w:w="2070" w:type="dxa"/>
          </w:tcPr>
          <w:p w:rsidR="00D74153" w:rsidRPr="00294A14" w:rsidRDefault="00D74153" w:rsidP="00D74153">
            <w:pPr>
              <w:jc w:val="center"/>
            </w:pPr>
            <w:r w:rsidRPr="00294A14">
              <w:t>85.6</w:t>
            </w:r>
          </w:p>
        </w:tc>
        <w:tc>
          <w:tcPr>
            <w:tcW w:w="2070" w:type="dxa"/>
            <w:gridSpan w:val="2"/>
          </w:tcPr>
          <w:p w:rsidR="00D74153" w:rsidRPr="00294A14" w:rsidRDefault="00D74153" w:rsidP="00D74153">
            <w:pPr>
              <w:jc w:val="center"/>
            </w:pPr>
            <w:r w:rsidRPr="00294A14">
              <w:t>91.7</w:t>
            </w:r>
          </w:p>
        </w:tc>
        <w:tc>
          <w:tcPr>
            <w:tcW w:w="2070" w:type="dxa"/>
            <w:vMerge/>
          </w:tcPr>
          <w:p w:rsidR="00D74153" w:rsidRPr="00294A14" w:rsidRDefault="00D74153" w:rsidP="00D74153">
            <w:pPr>
              <w:ind w:right="-240"/>
              <w:jc w:val="center"/>
            </w:pPr>
          </w:p>
        </w:tc>
        <w:tc>
          <w:tcPr>
            <w:tcW w:w="1710" w:type="dxa"/>
            <w:gridSpan w:val="2"/>
          </w:tcPr>
          <w:p w:rsidR="00D74153" w:rsidRPr="00294A14" w:rsidRDefault="00D74153" w:rsidP="00D74153">
            <w:pPr>
              <w:ind w:right="-240"/>
              <w:jc w:val="center"/>
            </w:pPr>
            <w:r w:rsidRPr="00294A14">
              <w:t>101</w:t>
            </w:r>
          </w:p>
        </w:tc>
      </w:tr>
      <w:tr w:rsidR="00D74153" w:rsidRPr="00294A14" w:rsidTr="00D74153">
        <w:tc>
          <w:tcPr>
            <w:tcW w:w="4536" w:type="dxa"/>
          </w:tcPr>
          <w:p w:rsidR="00D74153" w:rsidRPr="00294A14" w:rsidRDefault="00D74153" w:rsidP="00D74153">
            <w:r w:rsidRPr="00294A14">
              <w:t xml:space="preserve">   Males</w:t>
            </w:r>
          </w:p>
        </w:tc>
        <w:tc>
          <w:tcPr>
            <w:tcW w:w="2070" w:type="dxa"/>
          </w:tcPr>
          <w:p w:rsidR="00D74153" w:rsidRPr="00294A14" w:rsidRDefault="00D74153" w:rsidP="00D74153">
            <w:pPr>
              <w:jc w:val="center"/>
            </w:pPr>
            <w:r w:rsidRPr="00294A14">
              <w:t>17 (45%)</w:t>
            </w:r>
          </w:p>
        </w:tc>
        <w:tc>
          <w:tcPr>
            <w:tcW w:w="2070" w:type="dxa"/>
            <w:gridSpan w:val="2"/>
          </w:tcPr>
          <w:p w:rsidR="00D74153" w:rsidRPr="00294A14" w:rsidRDefault="00D74153" w:rsidP="00D74153">
            <w:pPr>
              <w:jc w:val="center"/>
            </w:pPr>
            <w:r w:rsidRPr="00294A14">
              <w:t>16 (72%)</w:t>
            </w:r>
          </w:p>
        </w:tc>
        <w:tc>
          <w:tcPr>
            <w:tcW w:w="2070" w:type="dxa"/>
            <w:vMerge w:val="restart"/>
          </w:tcPr>
          <w:p w:rsidR="00D74153" w:rsidRPr="00294A14" w:rsidRDefault="00D74153" w:rsidP="00D74153">
            <w:pPr>
              <w:ind w:right="-240"/>
              <w:jc w:val="center"/>
            </w:pPr>
            <w:r w:rsidRPr="00294A14">
              <w:t>3.2 (0.9, 12.4)</w:t>
            </w:r>
          </w:p>
          <w:p w:rsidR="00D74153" w:rsidRPr="00294A14" w:rsidRDefault="00D74153" w:rsidP="00D74153">
            <w:pPr>
              <w:ind w:right="-240"/>
              <w:jc w:val="center"/>
            </w:pPr>
            <w:proofErr w:type="gramStart"/>
            <w:r w:rsidRPr="00294A14">
              <w:t>p</w:t>
            </w:r>
            <w:proofErr w:type="gramEnd"/>
            <w:r w:rsidRPr="00294A14">
              <w:t>=0.06</w:t>
            </w:r>
          </w:p>
        </w:tc>
        <w:tc>
          <w:tcPr>
            <w:tcW w:w="1710" w:type="dxa"/>
            <w:gridSpan w:val="2"/>
          </w:tcPr>
          <w:p w:rsidR="00D74153" w:rsidRPr="00294A14" w:rsidRDefault="00D74153" w:rsidP="00D74153">
            <w:pPr>
              <w:ind w:right="-240"/>
              <w:jc w:val="center"/>
            </w:pPr>
            <w:r w:rsidRPr="00294A14">
              <w:t>13 (62%)</w:t>
            </w:r>
          </w:p>
        </w:tc>
      </w:tr>
      <w:tr w:rsidR="00D74153" w:rsidRPr="00294A14" w:rsidTr="00D74153">
        <w:tc>
          <w:tcPr>
            <w:tcW w:w="4536" w:type="dxa"/>
          </w:tcPr>
          <w:p w:rsidR="00D74153" w:rsidRPr="00294A14" w:rsidRDefault="00D74153" w:rsidP="00D74153">
            <w:r w:rsidRPr="00294A14">
              <w:t xml:space="preserve">   Females</w:t>
            </w:r>
          </w:p>
        </w:tc>
        <w:tc>
          <w:tcPr>
            <w:tcW w:w="2070" w:type="dxa"/>
          </w:tcPr>
          <w:p w:rsidR="00D74153" w:rsidRPr="00294A14" w:rsidRDefault="00D74153" w:rsidP="00D74153">
            <w:pPr>
              <w:jc w:val="center"/>
            </w:pPr>
            <w:r w:rsidRPr="00294A14">
              <w:t>21 (55%)</w:t>
            </w:r>
          </w:p>
        </w:tc>
        <w:tc>
          <w:tcPr>
            <w:tcW w:w="2070" w:type="dxa"/>
            <w:gridSpan w:val="2"/>
          </w:tcPr>
          <w:p w:rsidR="00D74153" w:rsidRPr="00294A14" w:rsidRDefault="00D74153" w:rsidP="00D74153">
            <w:pPr>
              <w:jc w:val="center"/>
            </w:pPr>
            <w:r w:rsidRPr="00294A14">
              <w:t>6 (28%)</w:t>
            </w:r>
          </w:p>
        </w:tc>
        <w:tc>
          <w:tcPr>
            <w:tcW w:w="2070" w:type="dxa"/>
            <w:vMerge/>
          </w:tcPr>
          <w:p w:rsidR="00D74153" w:rsidRPr="00294A14" w:rsidRDefault="00D74153" w:rsidP="00D74153">
            <w:pPr>
              <w:ind w:right="-240"/>
              <w:jc w:val="center"/>
            </w:pPr>
          </w:p>
        </w:tc>
        <w:tc>
          <w:tcPr>
            <w:tcW w:w="1710" w:type="dxa"/>
            <w:gridSpan w:val="2"/>
          </w:tcPr>
          <w:p w:rsidR="00D74153" w:rsidRPr="00294A14" w:rsidRDefault="00D74153" w:rsidP="00D74153">
            <w:pPr>
              <w:ind w:right="-240"/>
              <w:jc w:val="center"/>
            </w:pPr>
            <w:r w:rsidRPr="00294A14">
              <w:t>8 (38%)</w:t>
            </w:r>
          </w:p>
        </w:tc>
      </w:tr>
      <w:tr w:rsidR="00D74153" w:rsidRPr="00294A14" w:rsidTr="00D74153">
        <w:tc>
          <w:tcPr>
            <w:tcW w:w="4536" w:type="dxa"/>
          </w:tcPr>
          <w:p w:rsidR="00D74153" w:rsidRPr="00294A14" w:rsidRDefault="00D74153" w:rsidP="00D74153">
            <w:pPr>
              <w:rPr>
                <w:b/>
              </w:rPr>
            </w:pPr>
            <w:r w:rsidRPr="00294A14">
              <w:rPr>
                <w:b/>
              </w:rPr>
              <w:t>Histology of SRNS</w:t>
            </w:r>
          </w:p>
          <w:p w:rsidR="00D74153" w:rsidRPr="00294A14" w:rsidRDefault="00D74153" w:rsidP="00D74153">
            <w:pPr>
              <w:rPr>
                <w:b/>
              </w:rPr>
            </w:pPr>
          </w:p>
        </w:tc>
        <w:tc>
          <w:tcPr>
            <w:tcW w:w="2070" w:type="dxa"/>
          </w:tcPr>
          <w:p w:rsidR="00D74153" w:rsidRPr="00294A14" w:rsidRDefault="00D74153" w:rsidP="00D74153">
            <w:pPr>
              <w:jc w:val="center"/>
            </w:pPr>
          </w:p>
        </w:tc>
        <w:tc>
          <w:tcPr>
            <w:tcW w:w="2070" w:type="dxa"/>
            <w:gridSpan w:val="2"/>
          </w:tcPr>
          <w:p w:rsidR="00D74153" w:rsidRPr="00294A14" w:rsidRDefault="00D74153" w:rsidP="00D74153">
            <w:pPr>
              <w:jc w:val="center"/>
            </w:pPr>
          </w:p>
        </w:tc>
        <w:tc>
          <w:tcPr>
            <w:tcW w:w="2070" w:type="dxa"/>
          </w:tcPr>
          <w:p w:rsidR="00D74153" w:rsidRPr="00294A14" w:rsidRDefault="00D74153" w:rsidP="00D74153">
            <w:pPr>
              <w:ind w:right="-240"/>
              <w:jc w:val="center"/>
            </w:pPr>
          </w:p>
        </w:tc>
        <w:tc>
          <w:tcPr>
            <w:tcW w:w="1710" w:type="dxa"/>
            <w:gridSpan w:val="2"/>
          </w:tcPr>
          <w:p w:rsidR="00D74153" w:rsidRPr="00294A14" w:rsidRDefault="00D74153" w:rsidP="00D74153">
            <w:pPr>
              <w:ind w:right="-240"/>
              <w:jc w:val="center"/>
            </w:pPr>
          </w:p>
        </w:tc>
      </w:tr>
      <w:tr w:rsidR="00D74153" w:rsidRPr="00294A14" w:rsidTr="00D74153">
        <w:tc>
          <w:tcPr>
            <w:tcW w:w="4536" w:type="dxa"/>
          </w:tcPr>
          <w:p w:rsidR="00D74153" w:rsidRPr="00294A14" w:rsidRDefault="00D74153" w:rsidP="00D74153">
            <w:r w:rsidRPr="00294A14">
              <w:t xml:space="preserve">   Focal segmental </w:t>
            </w:r>
            <w:proofErr w:type="spellStart"/>
            <w:r w:rsidRPr="00294A14">
              <w:t>glomerulosclerosis</w:t>
            </w:r>
            <w:proofErr w:type="spellEnd"/>
          </w:p>
        </w:tc>
        <w:tc>
          <w:tcPr>
            <w:tcW w:w="2070" w:type="dxa"/>
          </w:tcPr>
          <w:p w:rsidR="00D74153" w:rsidRPr="00294A14" w:rsidRDefault="00D74153" w:rsidP="00D74153">
            <w:pPr>
              <w:jc w:val="center"/>
            </w:pPr>
            <w:r w:rsidRPr="00294A14">
              <w:t>31 (82)%</w:t>
            </w:r>
          </w:p>
        </w:tc>
        <w:tc>
          <w:tcPr>
            <w:tcW w:w="2070" w:type="dxa"/>
            <w:gridSpan w:val="2"/>
          </w:tcPr>
          <w:p w:rsidR="00D74153" w:rsidRPr="00294A14" w:rsidRDefault="00D74153" w:rsidP="00D74153">
            <w:pPr>
              <w:jc w:val="center"/>
            </w:pPr>
            <w:r w:rsidRPr="00294A14">
              <w:t>16 (73%)</w:t>
            </w:r>
          </w:p>
        </w:tc>
        <w:tc>
          <w:tcPr>
            <w:tcW w:w="2070" w:type="dxa"/>
          </w:tcPr>
          <w:p w:rsidR="00D74153" w:rsidRPr="00294A14" w:rsidRDefault="00D74153" w:rsidP="00D74153">
            <w:pPr>
              <w:ind w:right="-240"/>
              <w:jc w:val="center"/>
            </w:pPr>
            <w:r w:rsidRPr="00294A14">
              <w:t>1.6 (0.4-6.9)</w:t>
            </w:r>
          </w:p>
          <w:p w:rsidR="00D74153" w:rsidRPr="00294A14" w:rsidRDefault="00D74153" w:rsidP="00D74153">
            <w:pPr>
              <w:ind w:right="-240"/>
              <w:jc w:val="center"/>
            </w:pPr>
            <w:proofErr w:type="gramStart"/>
            <w:r w:rsidRPr="00294A14">
              <w:t>p</w:t>
            </w:r>
            <w:proofErr w:type="gramEnd"/>
            <w:r w:rsidRPr="00294A14">
              <w:t>=0.5</w:t>
            </w:r>
          </w:p>
        </w:tc>
        <w:tc>
          <w:tcPr>
            <w:tcW w:w="1710" w:type="dxa"/>
            <w:gridSpan w:val="2"/>
          </w:tcPr>
          <w:p w:rsidR="00D74153" w:rsidRPr="00294A14" w:rsidRDefault="00D74153" w:rsidP="00D74153">
            <w:pPr>
              <w:ind w:right="-240"/>
              <w:jc w:val="center"/>
            </w:pPr>
            <w:r w:rsidRPr="00294A14">
              <w:t>2</w:t>
            </w:r>
            <w:r>
              <w:t>0</w:t>
            </w:r>
            <w:r w:rsidRPr="00294A14">
              <w:t xml:space="preserve"> (100%)</w:t>
            </w:r>
          </w:p>
        </w:tc>
      </w:tr>
      <w:tr w:rsidR="00D74153" w:rsidRPr="00294A14" w:rsidTr="00D74153">
        <w:tc>
          <w:tcPr>
            <w:tcW w:w="4536" w:type="dxa"/>
          </w:tcPr>
          <w:p w:rsidR="00D74153" w:rsidRPr="00294A14" w:rsidRDefault="00D74153" w:rsidP="00D74153">
            <w:r w:rsidRPr="00294A14">
              <w:t xml:space="preserve">   Interstitial nephritis</w:t>
            </w:r>
          </w:p>
        </w:tc>
        <w:tc>
          <w:tcPr>
            <w:tcW w:w="2070" w:type="dxa"/>
          </w:tcPr>
          <w:p w:rsidR="00D74153" w:rsidRPr="00294A14" w:rsidRDefault="00D74153" w:rsidP="00D74153">
            <w:pPr>
              <w:jc w:val="center"/>
            </w:pPr>
            <w:r w:rsidRPr="00294A14">
              <w:t>2  (5%)</w:t>
            </w:r>
          </w:p>
        </w:tc>
        <w:tc>
          <w:tcPr>
            <w:tcW w:w="2070" w:type="dxa"/>
            <w:gridSpan w:val="2"/>
          </w:tcPr>
          <w:p w:rsidR="00D74153" w:rsidRPr="00294A14" w:rsidRDefault="00D74153" w:rsidP="00D74153">
            <w:pPr>
              <w:jc w:val="center"/>
            </w:pPr>
            <w:r w:rsidRPr="00294A14">
              <w:t>1 (4%)</w:t>
            </w:r>
          </w:p>
        </w:tc>
        <w:tc>
          <w:tcPr>
            <w:tcW w:w="2070" w:type="dxa"/>
          </w:tcPr>
          <w:p w:rsidR="00D74153" w:rsidRPr="00294A14" w:rsidRDefault="00D74153" w:rsidP="00D74153">
            <w:pPr>
              <w:ind w:right="-240"/>
              <w:jc w:val="center"/>
            </w:pPr>
            <w:r w:rsidRPr="00294A14">
              <w:t>ND</w:t>
            </w:r>
          </w:p>
        </w:tc>
        <w:tc>
          <w:tcPr>
            <w:tcW w:w="1710" w:type="dxa"/>
            <w:gridSpan w:val="2"/>
          </w:tcPr>
          <w:p w:rsidR="00D74153" w:rsidRPr="00294A14" w:rsidRDefault="00D74153" w:rsidP="00D74153">
            <w:pPr>
              <w:ind w:right="-240"/>
              <w:jc w:val="center"/>
            </w:pPr>
            <w:r w:rsidRPr="00294A14">
              <w:t>-</w:t>
            </w:r>
          </w:p>
        </w:tc>
      </w:tr>
      <w:tr w:rsidR="00D74153" w:rsidRPr="00294A14" w:rsidTr="00D74153">
        <w:tc>
          <w:tcPr>
            <w:tcW w:w="4536" w:type="dxa"/>
          </w:tcPr>
          <w:p w:rsidR="00D74153" w:rsidRPr="00294A14" w:rsidRDefault="00D74153" w:rsidP="00D74153">
            <w:r w:rsidRPr="00294A14">
              <w:t xml:space="preserve">   </w:t>
            </w:r>
            <w:proofErr w:type="spellStart"/>
            <w:r w:rsidRPr="00DC1B68">
              <w:t>Mesangioproli</w:t>
            </w:r>
            <w:r>
              <w:t>ferative</w:t>
            </w:r>
            <w:proofErr w:type="spellEnd"/>
            <w:r w:rsidRPr="00DC1B68">
              <w:t xml:space="preserve"> </w:t>
            </w:r>
            <w:r>
              <w:t>glomerulonephritis</w:t>
            </w:r>
            <w:r w:rsidRPr="00294A14">
              <w:t xml:space="preserve"> </w:t>
            </w:r>
          </w:p>
        </w:tc>
        <w:tc>
          <w:tcPr>
            <w:tcW w:w="2070" w:type="dxa"/>
          </w:tcPr>
          <w:p w:rsidR="00D74153" w:rsidRPr="00294A14" w:rsidRDefault="00D74153" w:rsidP="00D74153">
            <w:pPr>
              <w:jc w:val="center"/>
            </w:pPr>
            <w:r w:rsidRPr="00294A14">
              <w:t>3  (8%)</w:t>
            </w:r>
          </w:p>
        </w:tc>
        <w:tc>
          <w:tcPr>
            <w:tcW w:w="2070" w:type="dxa"/>
            <w:gridSpan w:val="2"/>
          </w:tcPr>
          <w:p w:rsidR="00D74153" w:rsidRPr="00294A14" w:rsidRDefault="00D74153" w:rsidP="00D74153">
            <w:pPr>
              <w:jc w:val="center"/>
            </w:pPr>
            <w:r w:rsidRPr="00294A14">
              <w:t>1 (4%)</w:t>
            </w:r>
          </w:p>
        </w:tc>
        <w:tc>
          <w:tcPr>
            <w:tcW w:w="2070" w:type="dxa"/>
          </w:tcPr>
          <w:p w:rsidR="00D74153" w:rsidRPr="00294A14" w:rsidRDefault="00D74153" w:rsidP="00D74153">
            <w:pPr>
              <w:ind w:right="-240"/>
              <w:jc w:val="center"/>
            </w:pPr>
            <w:r w:rsidRPr="00294A14">
              <w:t>ND</w:t>
            </w:r>
          </w:p>
        </w:tc>
        <w:tc>
          <w:tcPr>
            <w:tcW w:w="1710" w:type="dxa"/>
            <w:gridSpan w:val="2"/>
          </w:tcPr>
          <w:p w:rsidR="00D74153" w:rsidRPr="00294A14" w:rsidRDefault="00D74153" w:rsidP="00D74153">
            <w:pPr>
              <w:ind w:right="-240"/>
              <w:jc w:val="center"/>
            </w:pPr>
            <w:r w:rsidRPr="00294A14">
              <w:t>-</w:t>
            </w:r>
          </w:p>
        </w:tc>
      </w:tr>
      <w:tr w:rsidR="00D74153" w:rsidRPr="00294A14" w:rsidTr="00D74153">
        <w:tc>
          <w:tcPr>
            <w:tcW w:w="4536" w:type="dxa"/>
          </w:tcPr>
          <w:p w:rsidR="00D74153" w:rsidRPr="00294A14" w:rsidRDefault="00D74153" w:rsidP="00D74153">
            <w:r w:rsidRPr="00294A14">
              <w:t xml:space="preserve">   </w:t>
            </w:r>
            <w:proofErr w:type="spellStart"/>
            <w:r w:rsidRPr="00294A14">
              <w:t>Mesangial</w:t>
            </w:r>
            <w:proofErr w:type="spellEnd"/>
            <w:r w:rsidRPr="00294A14">
              <w:t xml:space="preserve"> sclerosis</w:t>
            </w:r>
          </w:p>
        </w:tc>
        <w:tc>
          <w:tcPr>
            <w:tcW w:w="2070" w:type="dxa"/>
          </w:tcPr>
          <w:p w:rsidR="00D74153" w:rsidRPr="00294A14" w:rsidRDefault="00D74153" w:rsidP="00D74153">
            <w:pPr>
              <w:jc w:val="center"/>
            </w:pPr>
            <w:r w:rsidRPr="00294A14">
              <w:t>1 (3%)</w:t>
            </w:r>
          </w:p>
        </w:tc>
        <w:tc>
          <w:tcPr>
            <w:tcW w:w="2070" w:type="dxa"/>
            <w:gridSpan w:val="2"/>
          </w:tcPr>
          <w:p w:rsidR="00D74153" w:rsidRPr="00294A14" w:rsidRDefault="00D74153" w:rsidP="00D74153">
            <w:pPr>
              <w:jc w:val="center"/>
            </w:pPr>
            <w:r w:rsidRPr="00294A14">
              <w:t>0</w:t>
            </w:r>
          </w:p>
        </w:tc>
        <w:tc>
          <w:tcPr>
            <w:tcW w:w="2070" w:type="dxa"/>
          </w:tcPr>
          <w:p w:rsidR="00D74153" w:rsidRPr="00294A14" w:rsidRDefault="00D74153" w:rsidP="00D74153">
            <w:pPr>
              <w:ind w:right="-240"/>
              <w:jc w:val="center"/>
            </w:pPr>
            <w:r w:rsidRPr="00294A14">
              <w:t>ND</w:t>
            </w:r>
          </w:p>
        </w:tc>
        <w:tc>
          <w:tcPr>
            <w:tcW w:w="1710" w:type="dxa"/>
            <w:gridSpan w:val="2"/>
          </w:tcPr>
          <w:p w:rsidR="00D74153" w:rsidRPr="00294A14" w:rsidRDefault="00D74153" w:rsidP="00D74153">
            <w:pPr>
              <w:ind w:right="-240"/>
              <w:jc w:val="center"/>
            </w:pPr>
            <w:r w:rsidRPr="00294A14">
              <w:t>-</w:t>
            </w:r>
          </w:p>
        </w:tc>
      </w:tr>
      <w:tr w:rsidR="00D74153" w:rsidRPr="00294A14" w:rsidTr="00D74153">
        <w:tc>
          <w:tcPr>
            <w:tcW w:w="4536" w:type="dxa"/>
          </w:tcPr>
          <w:p w:rsidR="00D74153" w:rsidRPr="00294A14" w:rsidRDefault="00D74153" w:rsidP="00D74153">
            <w:r w:rsidRPr="00294A14">
              <w:t xml:space="preserve">   Proliferative glomerulonephritis</w:t>
            </w:r>
          </w:p>
        </w:tc>
        <w:tc>
          <w:tcPr>
            <w:tcW w:w="2070" w:type="dxa"/>
          </w:tcPr>
          <w:p w:rsidR="00D74153" w:rsidRPr="00294A14" w:rsidRDefault="00D74153" w:rsidP="00D74153">
            <w:pPr>
              <w:jc w:val="center"/>
            </w:pPr>
            <w:r>
              <w:t>1</w:t>
            </w:r>
            <w:r w:rsidRPr="00294A14">
              <w:t xml:space="preserve"> (3%)</w:t>
            </w:r>
          </w:p>
        </w:tc>
        <w:tc>
          <w:tcPr>
            <w:tcW w:w="2070" w:type="dxa"/>
            <w:gridSpan w:val="2"/>
          </w:tcPr>
          <w:p w:rsidR="00D74153" w:rsidRPr="00294A14" w:rsidRDefault="00D74153" w:rsidP="00D74153">
            <w:pPr>
              <w:jc w:val="center"/>
            </w:pPr>
            <w:r w:rsidRPr="00294A14">
              <w:t>0</w:t>
            </w:r>
          </w:p>
        </w:tc>
        <w:tc>
          <w:tcPr>
            <w:tcW w:w="2070" w:type="dxa"/>
          </w:tcPr>
          <w:p w:rsidR="00D74153" w:rsidRPr="00294A14" w:rsidRDefault="00D74153" w:rsidP="00D74153">
            <w:pPr>
              <w:ind w:right="-240"/>
              <w:jc w:val="center"/>
            </w:pPr>
            <w:r w:rsidRPr="00294A14">
              <w:t>ND</w:t>
            </w:r>
          </w:p>
        </w:tc>
        <w:tc>
          <w:tcPr>
            <w:tcW w:w="1710" w:type="dxa"/>
            <w:gridSpan w:val="2"/>
          </w:tcPr>
          <w:p w:rsidR="00D74153" w:rsidRPr="00294A14" w:rsidRDefault="00D74153" w:rsidP="00D74153">
            <w:pPr>
              <w:ind w:right="-240"/>
              <w:jc w:val="center"/>
            </w:pPr>
            <w:r w:rsidRPr="00294A14">
              <w:t>-</w:t>
            </w:r>
          </w:p>
        </w:tc>
      </w:tr>
      <w:tr w:rsidR="00D74153" w:rsidRPr="00294A14" w:rsidTr="00D74153">
        <w:tc>
          <w:tcPr>
            <w:tcW w:w="4536" w:type="dxa"/>
          </w:tcPr>
          <w:p w:rsidR="00D74153" w:rsidRPr="00294A14" w:rsidRDefault="00D74153" w:rsidP="00D74153">
            <w:r w:rsidRPr="00294A14">
              <w:t xml:space="preserve">   Glomerulonephritis</w:t>
            </w:r>
          </w:p>
        </w:tc>
        <w:tc>
          <w:tcPr>
            <w:tcW w:w="2070" w:type="dxa"/>
          </w:tcPr>
          <w:p w:rsidR="00D74153" w:rsidRPr="00294A14" w:rsidRDefault="00D74153" w:rsidP="00D74153">
            <w:pPr>
              <w:jc w:val="center"/>
            </w:pPr>
            <w:r w:rsidRPr="00294A14">
              <w:t>0</w:t>
            </w:r>
          </w:p>
        </w:tc>
        <w:tc>
          <w:tcPr>
            <w:tcW w:w="2070" w:type="dxa"/>
            <w:gridSpan w:val="2"/>
          </w:tcPr>
          <w:p w:rsidR="00D74153" w:rsidRPr="00294A14" w:rsidRDefault="00D74153" w:rsidP="00D74153">
            <w:pPr>
              <w:jc w:val="center"/>
            </w:pPr>
            <w:r w:rsidRPr="00294A14">
              <w:t>2 (9%)</w:t>
            </w:r>
          </w:p>
        </w:tc>
        <w:tc>
          <w:tcPr>
            <w:tcW w:w="2070" w:type="dxa"/>
          </w:tcPr>
          <w:p w:rsidR="00D74153" w:rsidRPr="00294A14" w:rsidRDefault="00D74153" w:rsidP="00D74153">
            <w:pPr>
              <w:ind w:right="-240"/>
              <w:jc w:val="center"/>
            </w:pPr>
            <w:r w:rsidRPr="00294A14">
              <w:t>ND</w:t>
            </w:r>
          </w:p>
        </w:tc>
        <w:tc>
          <w:tcPr>
            <w:tcW w:w="1710" w:type="dxa"/>
            <w:gridSpan w:val="2"/>
          </w:tcPr>
          <w:p w:rsidR="00D74153" w:rsidRPr="00294A14" w:rsidRDefault="00D74153" w:rsidP="00D74153">
            <w:pPr>
              <w:ind w:right="-240"/>
              <w:jc w:val="center"/>
            </w:pPr>
            <w:r w:rsidRPr="00294A14">
              <w:t>-</w:t>
            </w:r>
          </w:p>
        </w:tc>
      </w:tr>
      <w:tr w:rsidR="00D74153" w:rsidRPr="00294A14" w:rsidTr="00D74153">
        <w:trPr>
          <w:gridAfter w:val="1"/>
          <w:wAfter w:w="18" w:type="dxa"/>
        </w:trPr>
        <w:tc>
          <w:tcPr>
            <w:tcW w:w="4536" w:type="dxa"/>
          </w:tcPr>
          <w:p w:rsidR="00D74153" w:rsidRPr="00294A14" w:rsidRDefault="00D74153" w:rsidP="00D74153">
            <w:pPr>
              <w:tabs>
                <w:tab w:val="left" w:pos="3420"/>
              </w:tabs>
            </w:pPr>
            <w:r w:rsidRPr="00294A14">
              <w:t xml:space="preserve">   Minimal change disease</w:t>
            </w:r>
          </w:p>
        </w:tc>
        <w:tc>
          <w:tcPr>
            <w:tcW w:w="2070" w:type="dxa"/>
          </w:tcPr>
          <w:p w:rsidR="00D74153" w:rsidRPr="00294A14" w:rsidRDefault="00D74153" w:rsidP="00D74153">
            <w:pPr>
              <w:jc w:val="center"/>
            </w:pPr>
            <w:r w:rsidRPr="00294A14">
              <w:t>0</w:t>
            </w:r>
          </w:p>
        </w:tc>
        <w:tc>
          <w:tcPr>
            <w:tcW w:w="2070" w:type="dxa"/>
            <w:gridSpan w:val="2"/>
          </w:tcPr>
          <w:p w:rsidR="00D74153" w:rsidRPr="00294A14" w:rsidRDefault="00D74153" w:rsidP="00D74153">
            <w:pPr>
              <w:jc w:val="center"/>
            </w:pPr>
            <w:r w:rsidRPr="00294A14">
              <w:t>2 (9%)</w:t>
            </w:r>
          </w:p>
        </w:tc>
        <w:tc>
          <w:tcPr>
            <w:tcW w:w="2070" w:type="dxa"/>
          </w:tcPr>
          <w:p w:rsidR="00D74153" w:rsidRPr="00294A14" w:rsidRDefault="00D74153" w:rsidP="00D74153">
            <w:pPr>
              <w:jc w:val="center"/>
            </w:pPr>
            <w:r>
              <w:t xml:space="preserve">   </w:t>
            </w:r>
            <w:r w:rsidRPr="00294A14">
              <w:t>ND</w:t>
            </w:r>
          </w:p>
        </w:tc>
        <w:tc>
          <w:tcPr>
            <w:tcW w:w="1692" w:type="dxa"/>
          </w:tcPr>
          <w:p w:rsidR="00D74153" w:rsidRPr="00294A14" w:rsidRDefault="00D74153" w:rsidP="00D74153">
            <w:pPr>
              <w:ind w:right="-240"/>
              <w:jc w:val="center"/>
            </w:pPr>
            <w:r w:rsidRPr="00294A14">
              <w:t>-</w:t>
            </w:r>
          </w:p>
        </w:tc>
      </w:tr>
      <w:tr w:rsidR="00D74153" w:rsidRPr="00294A14" w:rsidTr="00D74153">
        <w:trPr>
          <w:gridAfter w:val="1"/>
          <w:wAfter w:w="18" w:type="dxa"/>
        </w:trPr>
        <w:tc>
          <w:tcPr>
            <w:tcW w:w="12438" w:type="dxa"/>
            <w:gridSpan w:val="6"/>
            <w:tcBorders>
              <w:left w:val="double" w:sz="4" w:space="0" w:color="FFFFFF" w:themeColor="background1"/>
              <w:bottom w:val="double" w:sz="4" w:space="0" w:color="FFFFFF" w:themeColor="background1"/>
              <w:right w:val="double" w:sz="4" w:space="0" w:color="FFFFFF" w:themeColor="background1"/>
            </w:tcBorders>
          </w:tcPr>
          <w:p w:rsidR="00D74153" w:rsidRPr="00294A14" w:rsidRDefault="00D74153" w:rsidP="00D74153">
            <w:pPr>
              <w:ind w:right="-240"/>
            </w:pPr>
            <w:r w:rsidRPr="00294A14">
              <w:t xml:space="preserve">Shown are the numbers (percent) of steroid sensitive and steroid resistant </w:t>
            </w:r>
            <w:proofErr w:type="spellStart"/>
            <w:r w:rsidRPr="00294A14">
              <w:t>nephrotic</w:t>
            </w:r>
            <w:proofErr w:type="spellEnd"/>
            <w:r w:rsidRPr="00294A14">
              <w:t xml:space="preserve"> syndrome (SRNS). Black children were much more likely than Indian descent children to have steroid resistant </w:t>
            </w:r>
            <w:proofErr w:type="spellStart"/>
            <w:r w:rsidRPr="00294A14">
              <w:t>nephrotic</w:t>
            </w:r>
            <w:proofErr w:type="spellEnd"/>
            <w:r w:rsidRPr="00294A14">
              <w:t xml:space="preserve"> syndrome (odds ratio 30)</w:t>
            </w:r>
            <w:r>
              <w:t>.</w:t>
            </w:r>
          </w:p>
        </w:tc>
      </w:tr>
    </w:tbl>
    <w:p w:rsidR="00D74153" w:rsidRDefault="00D74153" w:rsidP="00D74153">
      <w:pPr>
        <w:rPr>
          <w:b/>
        </w:rPr>
      </w:pPr>
    </w:p>
    <w:p w:rsidR="00346D8D" w:rsidRDefault="00346D8D" w:rsidP="00D74153">
      <w:pPr>
        <w:rPr>
          <w:b/>
        </w:rPr>
      </w:pPr>
    </w:p>
    <w:p w:rsidR="00346D8D" w:rsidRDefault="00346D8D" w:rsidP="00D74153">
      <w:pPr>
        <w:rPr>
          <w:b/>
        </w:rPr>
      </w:pPr>
    </w:p>
    <w:p w:rsidR="00346D8D" w:rsidRPr="00294A14" w:rsidRDefault="00346D8D" w:rsidP="00D74153">
      <w:pPr>
        <w:rPr>
          <w:b/>
        </w:rPr>
        <w:sectPr w:rsidR="00346D8D" w:rsidRPr="00294A14" w:rsidSect="00346D8D">
          <w:pgSz w:w="17600" w:h="13600" w:orient="landscape"/>
          <w:pgMar w:top="1152" w:right="2117" w:bottom="1152" w:left="1440" w:header="720" w:footer="720" w:gutter="0"/>
          <w:cols w:space="720"/>
        </w:sect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p w:rsidR="00346D8D" w:rsidRDefault="00346D8D" w:rsidP="00D74153">
      <w:pPr>
        <w:ind w:right="-240"/>
        <w:rPr>
          <w:b/>
          <w:sz w:val="22"/>
          <w:szCs w:val="22"/>
        </w:rPr>
      </w:pPr>
    </w:p>
    <w:tbl>
      <w:tblPr>
        <w:tblStyle w:val="TableGrid"/>
        <w:tblpPr w:leftFromText="180" w:rightFromText="180" w:vertAnchor="text" w:horzAnchor="page" w:tblpX="3610" w:tblpY="-2350"/>
        <w:tblW w:w="7650" w:type="dxa"/>
        <w:tblLayout w:type="fixed"/>
        <w:tblLook w:val="04A0" w:firstRow="1" w:lastRow="0" w:firstColumn="1" w:lastColumn="0" w:noHBand="0" w:noVBand="1"/>
      </w:tblPr>
      <w:tblGrid>
        <w:gridCol w:w="2340"/>
        <w:gridCol w:w="1350"/>
        <w:gridCol w:w="1350"/>
        <w:gridCol w:w="1260"/>
        <w:gridCol w:w="1350"/>
      </w:tblGrid>
      <w:tr w:rsidR="00EA4FEC" w:rsidRPr="00294A14" w:rsidTr="00EA4FEC">
        <w:tc>
          <w:tcPr>
            <w:tcW w:w="7650" w:type="dxa"/>
            <w:gridSpan w:val="5"/>
            <w:tcBorders>
              <w:top w:val="single" w:sz="4" w:space="0" w:color="FFFFFF" w:themeColor="background1"/>
              <w:left w:val="single" w:sz="4" w:space="0" w:color="FFFFFF" w:themeColor="background1"/>
              <w:right w:val="single" w:sz="4" w:space="0" w:color="FFFFFF" w:themeColor="background1"/>
            </w:tcBorders>
          </w:tcPr>
          <w:p w:rsidR="00EA4FEC" w:rsidRPr="00294A14" w:rsidRDefault="00EA4FEC" w:rsidP="00EA4FEC">
            <w:pPr>
              <w:ind w:right="72"/>
              <w:rPr>
                <w:b/>
              </w:rPr>
            </w:pPr>
          </w:p>
          <w:p w:rsidR="00EA4FEC" w:rsidRPr="00294A14" w:rsidRDefault="00EA4FEC" w:rsidP="00EA4FEC">
            <w:pPr>
              <w:ind w:right="72"/>
              <w:rPr>
                <w:b/>
              </w:rPr>
            </w:pPr>
            <w:r>
              <w:rPr>
                <w:b/>
              </w:rPr>
              <w:t xml:space="preserve">Table 2. NPHS2 </w:t>
            </w:r>
            <w:proofErr w:type="gramStart"/>
            <w:r>
              <w:rPr>
                <w:b/>
              </w:rPr>
              <w:t>p.V260E</w:t>
            </w:r>
            <w:proofErr w:type="gramEnd"/>
            <w:r>
              <w:rPr>
                <w:b/>
              </w:rPr>
              <w:t xml:space="preserve"> </w:t>
            </w:r>
            <w:r w:rsidRPr="00294A14">
              <w:rPr>
                <w:b/>
              </w:rPr>
              <w:t xml:space="preserve">in Black and Indian SSNS and SRNS with </w:t>
            </w:r>
            <w:proofErr w:type="spellStart"/>
            <w:r w:rsidRPr="00294A14">
              <w:rPr>
                <w:b/>
              </w:rPr>
              <w:t>nephrotic</w:t>
            </w:r>
            <w:proofErr w:type="spellEnd"/>
            <w:r w:rsidRPr="00294A14">
              <w:rPr>
                <w:b/>
              </w:rPr>
              <w:t xml:space="preserve"> syndrome in the discovery cohort.</w:t>
            </w:r>
          </w:p>
          <w:p w:rsidR="00EA4FEC" w:rsidRPr="00294A14" w:rsidRDefault="00EA4FEC" w:rsidP="00EA4FEC">
            <w:pPr>
              <w:ind w:right="72"/>
            </w:pPr>
          </w:p>
        </w:tc>
      </w:tr>
      <w:tr w:rsidR="00EA4FEC" w:rsidRPr="00294A14" w:rsidTr="00EA4FEC">
        <w:trPr>
          <w:trHeight w:val="503"/>
        </w:trPr>
        <w:tc>
          <w:tcPr>
            <w:tcW w:w="2340" w:type="dxa"/>
            <w:tcBorders>
              <w:bottom w:val="single" w:sz="12" w:space="0" w:color="auto"/>
            </w:tcBorders>
          </w:tcPr>
          <w:p w:rsidR="00EA4FEC" w:rsidRPr="00294A14" w:rsidRDefault="00EA4FEC" w:rsidP="00EA4FEC"/>
        </w:tc>
        <w:tc>
          <w:tcPr>
            <w:tcW w:w="2700" w:type="dxa"/>
            <w:gridSpan w:val="2"/>
            <w:tcBorders>
              <w:bottom w:val="single" w:sz="12" w:space="0" w:color="auto"/>
              <w:right w:val="single" w:sz="12" w:space="0" w:color="auto"/>
            </w:tcBorders>
          </w:tcPr>
          <w:p w:rsidR="00EA4FEC" w:rsidRPr="00294A14" w:rsidRDefault="00EA4FEC" w:rsidP="00EA4FEC">
            <w:pPr>
              <w:ind w:right="-240"/>
              <w:jc w:val="center"/>
              <w:rPr>
                <w:b/>
              </w:rPr>
            </w:pPr>
            <w:r w:rsidRPr="00294A14">
              <w:rPr>
                <w:b/>
              </w:rPr>
              <w:t xml:space="preserve">Black </w:t>
            </w:r>
            <w:proofErr w:type="spellStart"/>
            <w:r w:rsidRPr="00294A14">
              <w:rPr>
                <w:b/>
              </w:rPr>
              <w:t>nephrotic</w:t>
            </w:r>
            <w:proofErr w:type="spellEnd"/>
            <w:r w:rsidRPr="00294A14">
              <w:rPr>
                <w:b/>
              </w:rPr>
              <w:t xml:space="preserve"> </w:t>
            </w:r>
          </w:p>
          <w:p w:rsidR="00EA4FEC" w:rsidRPr="00294A14" w:rsidRDefault="00EA4FEC" w:rsidP="00EA4FEC">
            <w:pPr>
              <w:ind w:right="-240"/>
              <w:jc w:val="center"/>
              <w:rPr>
                <w:b/>
              </w:rPr>
            </w:pPr>
            <w:proofErr w:type="gramStart"/>
            <w:r w:rsidRPr="00294A14">
              <w:rPr>
                <w:b/>
              </w:rPr>
              <w:t>syndrome</w:t>
            </w:r>
            <w:proofErr w:type="gramEnd"/>
            <w:r w:rsidRPr="00294A14">
              <w:rPr>
                <w:b/>
              </w:rPr>
              <w:t xml:space="preserve"> cases</w:t>
            </w:r>
          </w:p>
        </w:tc>
        <w:tc>
          <w:tcPr>
            <w:tcW w:w="2610" w:type="dxa"/>
            <w:gridSpan w:val="2"/>
            <w:tcBorders>
              <w:left w:val="single" w:sz="12" w:space="0" w:color="auto"/>
              <w:bottom w:val="single" w:sz="12" w:space="0" w:color="auto"/>
            </w:tcBorders>
          </w:tcPr>
          <w:p w:rsidR="00EA4FEC" w:rsidRPr="00294A14" w:rsidRDefault="00EA4FEC" w:rsidP="00EA4FEC">
            <w:pPr>
              <w:ind w:right="-240"/>
              <w:jc w:val="center"/>
              <w:rPr>
                <w:b/>
              </w:rPr>
            </w:pPr>
            <w:r w:rsidRPr="00294A14">
              <w:rPr>
                <w:b/>
              </w:rPr>
              <w:t xml:space="preserve">Indian </w:t>
            </w:r>
            <w:proofErr w:type="spellStart"/>
            <w:r w:rsidRPr="00294A14">
              <w:rPr>
                <w:b/>
              </w:rPr>
              <w:t>nephrotic</w:t>
            </w:r>
            <w:proofErr w:type="spellEnd"/>
            <w:r w:rsidRPr="00294A14">
              <w:rPr>
                <w:b/>
              </w:rPr>
              <w:t xml:space="preserve"> syndrome cases</w:t>
            </w:r>
          </w:p>
        </w:tc>
      </w:tr>
      <w:tr w:rsidR="00EA4FEC" w:rsidRPr="00294A14" w:rsidTr="00EA4FEC">
        <w:tc>
          <w:tcPr>
            <w:tcW w:w="2340" w:type="dxa"/>
            <w:tcBorders>
              <w:top w:val="single" w:sz="12" w:space="0" w:color="auto"/>
            </w:tcBorders>
          </w:tcPr>
          <w:p w:rsidR="00EA4FEC" w:rsidRPr="00294A14" w:rsidRDefault="00EA4FEC" w:rsidP="00EA4FEC"/>
        </w:tc>
        <w:tc>
          <w:tcPr>
            <w:tcW w:w="1350" w:type="dxa"/>
            <w:tcBorders>
              <w:top w:val="single" w:sz="12" w:space="0" w:color="auto"/>
            </w:tcBorders>
          </w:tcPr>
          <w:p w:rsidR="00EA4FEC" w:rsidRPr="00294A14" w:rsidRDefault="00EA4FEC" w:rsidP="00EA4FEC">
            <w:pPr>
              <w:ind w:right="-240"/>
            </w:pPr>
            <w:proofErr w:type="gramStart"/>
            <w:r>
              <w:t>p</w:t>
            </w:r>
            <w:proofErr w:type="gramEnd"/>
            <w:r>
              <w:t>.</w:t>
            </w:r>
            <w:r w:rsidRPr="00294A14">
              <w:t>260V/V</w:t>
            </w:r>
          </w:p>
        </w:tc>
        <w:tc>
          <w:tcPr>
            <w:tcW w:w="1350" w:type="dxa"/>
            <w:tcBorders>
              <w:top w:val="single" w:sz="12" w:space="0" w:color="auto"/>
            </w:tcBorders>
          </w:tcPr>
          <w:p w:rsidR="00EA4FEC" w:rsidRPr="00294A14" w:rsidRDefault="00EA4FEC" w:rsidP="00EA4FEC">
            <w:pPr>
              <w:ind w:right="-240"/>
            </w:pPr>
            <w:proofErr w:type="gramStart"/>
            <w:r w:rsidRPr="00294A14">
              <w:t>p</w:t>
            </w:r>
            <w:proofErr w:type="gramEnd"/>
            <w:r w:rsidRPr="00294A14">
              <w:t>.260E/E</w:t>
            </w:r>
          </w:p>
        </w:tc>
        <w:tc>
          <w:tcPr>
            <w:tcW w:w="1260" w:type="dxa"/>
            <w:tcBorders>
              <w:top w:val="single" w:sz="12" w:space="0" w:color="auto"/>
              <w:left w:val="single" w:sz="12" w:space="0" w:color="auto"/>
            </w:tcBorders>
          </w:tcPr>
          <w:p w:rsidR="00EA4FEC" w:rsidRPr="00294A14" w:rsidRDefault="00EA4FEC" w:rsidP="00EA4FEC">
            <w:proofErr w:type="gramStart"/>
            <w:r>
              <w:t>p</w:t>
            </w:r>
            <w:proofErr w:type="gramEnd"/>
            <w:r>
              <w:t>.</w:t>
            </w:r>
            <w:r w:rsidRPr="00294A14">
              <w:t>260V/V</w:t>
            </w:r>
          </w:p>
        </w:tc>
        <w:tc>
          <w:tcPr>
            <w:tcW w:w="1350" w:type="dxa"/>
            <w:tcBorders>
              <w:top w:val="single" w:sz="12" w:space="0" w:color="auto"/>
            </w:tcBorders>
          </w:tcPr>
          <w:p w:rsidR="00EA4FEC" w:rsidRPr="00294A14" w:rsidRDefault="00EA4FEC" w:rsidP="00EA4FEC">
            <w:pPr>
              <w:ind w:right="-240"/>
            </w:pPr>
            <w:proofErr w:type="gramStart"/>
            <w:r w:rsidRPr="00294A14">
              <w:t>p</w:t>
            </w:r>
            <w:proofErr w:type="gramEnd"/>
            <w:r w:rsidRPr="00294A14">
              <w:t>.260E/E</w:t>
            </w:r>
          </w:p>
          <w:p w:rsidR="00EA4FEC" w:rsidRPr="00294A14" w:rsidRDefault="00EA4FEC" w:rsidP="00EA4FEC">
            <w:pPr>
              <w:ind w:right="-240"/>
            </w:pPr>
          </w:p>
        </w:tc>
      </w:tr>
      <w:tr w:rsidR="00EA4FEC" w:rsidRPr="00294A14" w:rsidTr="00EA4FEC">
        <w:tc>
          <w:tcPr>
            <w:tcW w:w="2340" w:type="dxa"/>
            <w:tcBorders>
              <w:top w:val="single" w:sz="12" w:space="0" w:color="auto"/>
            </w:tcBorders>
          </w:tcPr>
          <w:p w:rsidR="00EA4FEC" w:rsidRPr="00294A14" w:rsidRDefault="00EA4FEC" w:rsidP="00EA4FEC">
            <w:r w:rsidRPr="00294A14">
              <w:t>Total</w:t>
            </w:r>
          </w:p>
        </w:tc>
        <w:tc>
          <w:tcPr>
            <w:tcW w:w="1350" w:type="dxa"/>
            <w:tcBorders>
              <w:top w:val="single" w:sz="12" w:space="0" w:color="auto"/>
            </w:tcBorders>
          </w:tcPr>
          <w:p w:rsidR="00EA4FEC" w:rsidRPr="00294A14" w:rsidRDefault="00EA4FEC" w:rsidP="00EA4FEC">
            <w:pPr>
              <w:ind w:right="-240"/>
            </w:pPr>
            <w:r w:rsidRPr="00294A14">
              <w:t>23</w:t>
            </w:r>
          </w:p>
        </w:tc>
        <w:tc>
          <w:tcPr>
            <w:tcW w:w="1350" w:type="dxa"/>
            <w:tcBorders>
              <w:top w:val="single" w:sz="12" w:space="0" w:color="auto"/>
            </w:tcBorders>
          </w:tcPr>
          <w:p w:rsidR="00EA4FEC" w:rsidRPr="00294A14" w:rsidRDefault="00EA4FEC" w:rsidP="00EA4FEC">
            <w:pPr>
              <w:ind w:right="-240"/>
            </w:pPr>
            <w:r w:rsidRPr="00294A14">
              <w:t>8</w:t>
            </w:r>
          </w:p>
        </w:tc>
        <w:tc>
          <w:tcPr>
            <w:tcW w:w="1260" w:type="dxa"/>
            <w:tcBorders>
              <w:top w:val="single" w:sz="12" w:space="0" w:color="auto"/>
              <w:left w:val="single" w:sz="12" w:space="0" w:color="auto"/>
            </w:tcBorders>
          </w:tcPr>
          <w:p w:rsidR="00EA4FEC" w:rsidRPr="00294A14" w:rsidRDefault="00EA4FEC" w:rsidP="00EA4FEC">
            <w:r w:rsidRPr="00294A14">
              <w:t>40</w:t>
            </w:r>
          </w:p>
        </w:tc>
        <w:tc>
          <w:tcPr>
            <w:tcW w:w="1350" w:type="dxa"/>
            <w:tcBorders>
              <w:top w:val="single" w:sz="12" w:space="0" w:color="auto"/>
            </w:tcBorders>
          </w:tcPr>
          <w:p w:rsidR="00EA4FEC" w:rsidRPr="00294A14" w:rsidRDefault="00EA4FEC" w:rsidP="00EA4FEC">
            <w:pPr>
              <w:ind w:right="-240"/>
            </w:pPr>
          </w:p>
        </w:tc>
      </w:tr>
      <w:tr w:rsidR="00EA4FEC" w:rsidRPr="00294A14" w:rsidTr="00EA4FEC">
        <w:tc>
          <w:tcPr>
            <w:tcW w:w="2340" w:type="dxa"/>
            <w:tcBorders>
              <w:top w:val="single" w:sz="12" w:space="0" w:color="auto"/>
            </w:tcBorders>
          </w:tcPr>
          <w:p w:rsidR="00EA4FEC" w:rsidRPr="00294A14" w:rsidRDefault="00EA4FEC" w:rsidP="00EA4FEC">
            <w:r>
              <w:t>Steroid sensitive NS</w:t>
            </w:r>
          </w:p>
          <w:p w:rsidR="00EA4FEC" w:rsidRPr="00294A14" w:rsidRDefault="00EA4FEC" w:rsidP="00EA4FEC"/>
        </w:tc>
        <w:tc>
          <w:tcPr>
            <w:tcW w:w="1350" w:type="dxa"/>
            <w:tcBorders>
              <w:top w:val="single" w:sz="12" w:space="0" w:color="auto"/>
            </w:tcBorders>
          </w:tcPr>
          <w:p w:rsidR="00EA4FEC" w:rsidRPr="00294A14" w:rsidRDefault="00EA4FEC" w:rsidP="00EA4FEC">
            <w:pPr>
              <w:ind w:right="-240"/>
            </w:pPr>
            <w:r w:rsidRPr="00294A14">
              <w:t>1</w:t>
            </w:r>
          </w:p>
        </w:tc>
        <w:tc>
          <w:tcPr>
            <w:tcW w:w="1350" w:type="dxa"/>
            <w:tcBorders>
              <w:top w:val="single" w:sz="12" w:space="0" w:color="auto"/>
            </w:tcBorders>
          </w:tcPr>
          <w:p w:rsidR="00EA4FEC" w:rsidRPr="00294A14" w:rsidRDefault="00EA4FEC" w:rsidP="00EA4FEC">
            <w:pPr>
              <w:ind w:right="-240"/>
            </w:pPr>
            <w:r w:rsidRPr="00294A14">
              <w:t>0</w:t>
            </w:r>
          </w:p>
        </w:tc>
        <w:tc>
          <w:tcPr>
            <w:tcW w:w="1260" w:type="dxa"/>
            <w:tcBorders>
              <w:top w:val="single" w:sz="12" w:space="0" w:color="auto"/>
              <w:left w:val="single" w:sz="12" w:space="0" w:color="auto"/>
            </w:tcBorders>
          </w:tcPr>
          <w:p w:rsidR="00EA4FEC" w:rsidRPr="00294A14" w:rsidRDefault="00EA4FEC" w:rsidP="00EA4FEC">
            <w:r w:rsidRPr="00294A14">
              <w:t>18</w:t>
            </w:r>
          </w:p>
        </w:tc>
        <w:tc>
          <w:tcPr>
            <w:tcW w:w="1350" w:type="dxa"/>
            <w:tcBorders>
              <w:top w:val="single" w:sz="12" w:space="0" w:color="auto"/>
            </w:tcBorders>
          </w:tcPr>
          <w:p w:rsidR="00EA4FEC" w:rsidRPr="00294A14" w:rsidRDefault="00EA4FEC" w:rsidP="00EA4FEC">
            <w:pPr>
              <w:ind w:right="-240"/>
            </w:pPr>
            <w:r w:rsidRPr="00294A14">
              <w:t>0</w:t>
            </w:r>
          </w:p>
        </w:tc>
      </w:tr>
      <w:tr w:rsidR="00EA4FEC" w:rsidRPr="00294A14" w:rsidTr="00EA4FEC">
        <w:tc>
          <w:tcPr>
            <w:tcW w:w="2340" w:type="dxa"/>
          </w:tcPr>
          <w:p w:rsidR="00EA4FEC" w:rsidRPr="00294A14" w:rsidRDefault="00EA4FEC" w:rsidP="00EA4FEC">
            <w:r>
              <w:t>Steroid resistant NS</w:t>
            </w:r>
          </w:p>
          <w:p w:rsidR="00EA4FEC" w:rsidRPr="00294A14" w:rsidRDefault="00EA4FEC" w:rsidP="00EA4FEC"/>
        </w:tc>
        <w:tc>
          <w:tcPr>
            <w:tcW w:w="1350" w:type="dxa"/>
          </w:tcPr>
          <w:p w:rsidR="00EA4FEC" w:rsidRPr="00294A14" w:rsidRDefault="00EA4FEC" w:rsidP="00EA4FEC">
            <w:pPr>
              <w:ind w:right="-240"/>
            </w:pPr>
            <w:r w:rsidRPr="00294A14">
              <w:t>22</w:t>
            </w:r>
            <w:r>
              <w:t xml:space="preserve"> </w:t>
            </w:r>
          </w:p>
        </w:tc>
        <w:tc>
          <w:tcPr>
            <w:tcW w:w="1350" w:type="dxa"/>
          </w:tcPr>
          <w:p w:rsidR="00EA4FEC" w:rsidRPr="00294A14" w:rsidRDefault="00EA4FEC" w:rsidP="00EA4FEC">
            <w:pPr>
              <w:ind w:right="-240"/>
            </w:pPr>
            <w:r w:rsidRPr="00294A14">
              <w:t>8</w:t>
            </w:r>
          </w:p>
        </w:tc>
        <w:tc>
          <w:tcPr>
            <w:tcW w:w="1260" w:type="dxa"/>
            <w:tcBorders>
              <w:left w:val="single" w:sz="12" w:space="0" w:color="auto"/>
            </w:tcBorders>
          </w:tcPr>
          <w:p w:rsidR="00EA4FEC" w:rsidRPr="00294A14" w:rsidRDefault="00EA4FEC" w:rsidP="00EA4FEC">
            <w:r w:rsidRPr="00294A14">
              <w:t>22</w:t>
            </w:r>
          </w:p>
        </w:tc>
        <w:tc>
          <w:tcPr>
            <w:tcW w:w="1350" w:type="dxa"/>
          </w:tcPr>
          <w:p w:rsidR="00EA4FEC" w:rsidRPr="00294A14" w:rsidRDefault="00EA4FEC" w:rsidP="00EA4FEC">
            <w:pPr>
              <w:ind w:right="-240"/>
            </w:pPr>
            <w:r w:rsidRPr="00294A14">
              <w:t>0</w:t>
            </w:r>
          </w:p>
        </w:tc>
      </w:tr>
      <w:tr w:rsidR="00EA4FEC" w:rsidRPr="00294A14" w:rsidTr="00EA4FEC">
        <w:trPr>
          <w:trHeight w:val="516"/>
        </w:trPr>
        <w:tc>
          <w:tcPr>
            <w:tcW w:w="2340" w:type="dxa"/>
          </w:tcPr>
          <w:p w:rsidR="00EA4FEC" w:rsidRPr="00294A14" w:rsidRDefault="00EA4FEC" w:rsidP="00EA4FEC">
            <w:r w:rsidRPr="00294A14">
              <w:t xml:space="preserve">    FSGS </w:t>
            </w:r>
          </w:p>
        </w:tc>
        <w:tc>
          <w:tcPr>
            <w:tcW w:w="1350" w:type="dxa"/>
          </w:tcPr>
          <w:p w:rsidR="00EA4FEC" w:rsidRPr="00294A14" w:rsidRDefault="00EA4FEC" w:rsidP="00EA4FEC">
            <w:pPr>
              <w:ind w:right="-240"/>
            </w:pPr>
            <w:r w:rsidRPr="00294A14">
              <w:t>16 (67%)</w:t>
            </w:r>
          </w:p>
        </w:tc>
        <w:tc>
          <w:tcPr>
            <w:tcW w:w="1350" w:type="dxa"/>
          </w:tcPr>
          <w:p w:rsidR="00EA4FEC" w:rsidRPr="00294A14" w:rsidRDefault="00EA4FEC" w:rsidP="00EA4FEC">
            <w:pPr>
              <w:ind w:right="-240"/>
            </w:pPr>
            <w:r w:rsidRPr="00294A14">
              <w:t>8  (33%)</w:t>
            </w:r>
          </w:p>
        </w:tc>
        <w:tc>
          <w:tcPr>
            <w:tcW w:w="1260" w:type="dxa"/>
            <w:tcBorders>
              <w:left w:val="single" w:sz="12" w:space="0" w:color="auto"/>
            </w:tcBorders>
          </w:tcPr>
          <w:p w:rsidR="00EA4FEC" w:rsidRPr="00294A14" w:rsidRDefault="00EA4FEC" w:rsidP="00EA4FEC">
            <w:r w:rsidRPr="00294A14">
              <w:t>16 (100)</w:t>
            </w:r>
          </w:p>
        </w:tc>
        <w:tc>
          <w:tcPr>
            <w:tcW w:w="1350" w:type="dxa"/>
          </w:tcPr>
          <w:p w:rsidR="00EA4FEC" w:rsidRPr="00294A14" w:rsidRDefault="00EA4FEC" w:rsidP="00EA4FEC">
            <w:pPr>
              <w:ind w:right="-240"/>
            </w:pPr>
            <w:r w:rsidRPr="00294A14">
              <w:t>0</w:t>
            </w:r>
          </w:p>
        </w:tc>
      </w:tr>
      <w:tr w:rsidR="00EA4FEC" w:rsidRPr="00294A14" w:rsidTr="00EA4FEC">
        <w:trPr>
          <w:trHeight w:val="516"/>
        </w:trPr>
        <w:tc>
          <w:tcPr>
            <w:tcW w:w="2340" w:type="dxa"/>
          </w:tcPr>
          <w:p w:rsidR="00EA4FEC" w:rsidRPr="00294A14" w:rsidRDefault="00EA4FEC" w:rsidP="00EA4FEC">
            <w:r w:rsidRPr="00294A14">
              <w:t xml:space="preserve">    Other </w:t>
            </w:r>
            <w:proofErr w:type="spellStart"/>
            <w:r w:rsidRPr="00294A14">
              <w:t>histologies</w:t>
            </w:r>
            <w:proofErr w:type="spellEnd"/>
            <w:r w:rsidRPr="00294A14">
              <w:t xml:space="preserve"> </w:t>
            </w:r>
          </w:p>
        </w:tc>
        <w:tc>
          <w:tcPr>
            <w:tcW w:w="1350" w:type="dxa"/>
          </w:tcPr>
          <w:p w:rsidR="00EA4FEC" w:rsidRPr="00294A14" w:rsidRDefault="00EA4FEC" w:rsidP="00EA4FEC">
            <w:pPr>
              <w:ind w:right="-240"/>
            </w:pPr>
            <w:r>
              <w:t xml:space="preserve">  </w:t>
            </w:r>
            <w:r w:rsidRPr="00294A14">
              <w:t>6 (100)</w:t>
            </w:r>
          </w:p>
        </w:tc>
        <w:tc>
          <w:tcPr>
            <w:tcW w:w="1350" w:type="dxa"/>
          </w:tcPr>
          <w:p w:rsidR="00EA4FEC" w:rsidRPr="00294A14" w:rsidRDefault="00EA4FEC" w:rsidP="00EA4FEC">
            <w:pPr>
              <w:ind w:right="-240"/>
            </w:pPr>
            <w:r w:rsidRPr="00294A14">
              <w:t>0</w:t>
            </w:r>
          </w:p>
        </w:tc>
        <w:tc>
          <w:tcPr>
            <w:tcW w:w="1260" w:type="dxa"/>
            <w:tcBorders>
              <w:left w:val="single" w:sz="12" w:space="0" w:color="auto"/>
            </w:tcBorders>
          </w:tcPr>
          <w:p w:rsidR="00EA4FEC" w:rsidRPr="00294A14" w:rsidRDefault="00EA4FEC" w:rsidP="00EA4FEC">
            <w:pPr>
              <w:ind w:right="162"/>
            </w:pPr>
            <w:r w:rsidRPr="00294A14">
              <w:t>6 (100)</w:t>
            </w:r>
          </w:p>
        </w:tc>
        <w:tc>
          <w:tcPr>
            <w:tcW w:w="1350" w:type="dxa"/>
          </w:tcPr>
          <w:p w:rsidR="00EA4FEC" w:rsidRPr="00294A14" w:rsidRDefault="00EA4FEC" w:rsidP="00EA4FEC">
            <w:pPr>
              <w:ind w:right="-240"/>
            </w:pPr>
            <w:r w:rsidRPr="00294A14">
              <w:t>0</w:t>
            </w:r>
          </w:p>
        </w:tc>
      </w:tr>
      <w:tr w:rsidR="00EA4FEC" w:rsidRPr="00294A14" w:rsidTr="00EA4FEC">
        <w:trPr>
          <w:trHeight w:val="516"/>
        </w:trPr>
        <w:tc>
          <w:tcPr>
            <w:tcW w:w="7650" w:type="dxa"/>
            <w:gridSpan w:val="5"/>
            <w:tcBorders>
              <w:left w:val="single" w:sz="4" w:space="0" w:color="FFFFFF" w:themeColor="background1"/>
              <w:bottom w:val="single" w:sz="4" w:space="0" w:color="FFFFFF" w:themeColor="background1"/>
              <w:right w:val="single" w:sz="4" w:space="0" w:color="FFFFFF" w:themeColor="background1"/>
            </w:tcBorders>
          </w:tcPr>
          <w:p w:rsidR="00EA4FEC" w:rsidRDefault="00EA4FEC" w:rsidP="00EA4FEC">
            <w:pPr>
              <w:ind w:right="-240"/>
            </w:pPr>
            <w:r w:rsidRPr="00DC1B68">
              <w:t xml:space="preserve">Shown are the numbers (frequency) of the NPHS2 p. V260E variant in the </w:t>
            </w:r>
            <w:proofErr w:type="spellStart"/>
            <w:r w:rsidRPr="00DC1B68">
              <w:t>nephrotic</w:t>
            </w:r>
            <w:proofErr w:type="spellEnd"/>
            <w:r w:rsidRPr="00DC1B68">
              <w:t xml:space="preserve"> syndrome discovery cohort, including those who were steroid sensitive (SSNS) and steroid resistant (SRNS). Unambiguous DNA sequence da</w:t>
            </w:r>
            <w:r>
              <w:t>ta for V260E was available for 31</w:t>
            </w:r>
            <w:r w:rsidRPr="00DC1B68">
              <w:t>/3</w:t>
            </w:r>
            <w:r>
              <w:t>8</w:t>
            </w:r>
            <w:r w:rsidRPr="00DC1B68">
              <w:t xml:space="preserve"> Black </w:t>
            </w:r>
            <w:r>
              <w:t xml:space="preserve">SRNS </w:t>
            </w:r>
            <w:r w:rsidRPr="00DC1B68">
              <w:t xml:space="preserve">children and 22/22 </w:t>
            </w:r>
          </w:p>
          <w:p w:rsidR="00EA4FEC" w:rsidRPr="00294A14" w:rsidRDefault="00EA4FEC" w:rsidP="00EA4FEC">
            <w:pPr>
              <w:ind w:right="-240"/>
            </w:pPr>
            <w:r>
              <w:t xml:space="preserve">SRNS </w:t>
            </w:r>
            <w:r w:rsidRPr="00DC1B68">
              <w:t>Indian children.</w:t>
            </w:r>
          </w:p>
        </w:tc>
      </w:tr>
    </w:tbl>
    <w:p w:rsidR="00346D8D" w:rsidRDefault="00346D8D" w:rsidP="00D74153">
      <w:pPr>
        <w:ind w:right="-240"/>
        <w:rPr>
          <w:b/>
          <w:sz w:val="22"/>
          <w:szCs w:val="22"/>
        </w:rPr>
      </w:pPr>
    </w:p>
    <w:p w:rsidR="00346D8D" w:rsidRDefault="00346D8D" w:rsidP="00D74153">
      <w:pPr>
        <w:ind w:right="-240"/>
        <w:rPr>
          <w:b/>
          <w:sz w:val="22"/>
          <w:szCs w:val="22"/>
        </w:rPr>
        <w:sectPr w:rsidR="00346D8D" w:rsidSect="00346D8D">
          <w:pgSz w:w="17600" w:h="13600" w:orient="landscape"/>
          <w:pgMar w:top="1152" w:right="2117" w:bottom="1152" w:left="1440" w:header="720" w:footer="720" w:gutter="0"/>
          <w:cols w:space="720"/>
        </w:sectPr>
      </w:pPr>
    </w:p>
    <w:tbl>
      <w:tblPr>
        <w:tblStyle w:val="TableGrid"/>
        <w:tblpPr w:leftFromText="180" w:rightFromText="180" w:vertAnchor="text" w:horzAnchor="page" w:tblpX="2710" w:tblpY="1726"/>
        <w:tblW w:w="8298" w:type="dxa"/>
        <w:tblLayout w:type="fixed"/>
        <w:tblLook w:val="04A0" w:firstRow="1" w:lastRow="0" w:firstColumn="1" w:lastColumn="0" w:noHBand="0" w:noVBand="1"/>
      </w:tblPr>
      <w:tblGrid>
        <w:gridCol w:w="1458"/>
        <w:gridCol w:w="2520"/>
        <w:gridCol w:w="1710"/>
        <w:gridCol w:w="2610"/>
      </w:tblGrid>
      <w:tr w:rsidR="00777385" w:rsidRPr="00FA71BD" w:rsidTr="00777385">
        <w:tc>
          <w:tcPr>
            <w:tcW w:w="8298" w:type="dxa"/>
            <w:gridSpan w:val="4"/>
            <w:tcBorders>
              <w:top w:val="nil"/>
              <w:left w:val="nil"/>
              <w:right w:val="nil"/>
            </w:tcBorders>
          </w:tcPr>
          <w:p w:rsidR="00777385" w:rsidRPr="00294A14" w:rsidRDefault="00777385" w:rsidP="00777385">
            <w:pPr>
              <w:rPr>
                <w:b/>
              </w:rPr>
            </w:pPr>
            <w:r w:rsidRPr="00FA71BD">
              <w:rPr>
                <w:b/>
              </w:rPr>
              <w:t>Table 3. Association of NPHS2 p. 260 E/E in Blac</w:t>
            </w:r>
            <w:r>
              <w:rPr>
                <w:b/>
              </w:rPr>
              <w:t>k children with biopsy-</w:t>
            </w:r>
            <w:r w:rsidRPr="00294A14">
              <w:rPr>
                <w:b/>
              </w:rPr>
              <w:t>proven steroid resistant FSGS</w:t>
            </w:r>
            <w:r>
              <w:rPr>
                <w:b/>
              </w:rPr>
              <w:t xml:space="preserve"> from the discovery and replication cohorts</w:t>
            </w:r>
            <w:r w:rsidRPr="00294A14">
              <w:rPr>
                <w:b/>
              </w:rPr>
              <w:t xml:space="preserve">. </w:t>
            </w:r>
          </w:p>
          <w:p w:rsidR="00777385" w:rsidRPr="00FA71BD" w:rsidRDefault="00777385" w:rsidP="00777385">
            <w:pPr>
              <w:rPr>
                <w:b/>
              </w:rPr>
            </w:pPr>
          </w:p>
        </w:tc>
      </w:tr>
      <w:tr w:rsidR="00777385" w:rsidRPr="00FA71BD" w:rsidTr="00777385">
        <w:tc>
          <w:tcPr>
            <w:tcW w:w="1458" w:type="dxa"/>
            <w:vAlign w:val="center"/>
          </w:tcPr>
          <w:p w:rsidR="00777385" w:rsidRPr="00FA71BD" w:rsidRDefault="00777385" w:rsidP="00777385">
            <w:pPr>
              <w:jc w:val="center"/>
              <w:rPr>
                <w:b/>
              </w:rPr>
            </w:pPr>
            <w:r w:rsidRPr="00281D68">
              <w:rPr>
                <w:b/>
                <w:bCs/>
                <w:i/>
                <w:iCs/>
                <w:color w:val="000000" w:themeColor="text1"/>
              </w:rPr>
              <w:t xml:space="preserve">NPHS2 </w:t>
            </w:r>
            <w:r w:rsidRPr="00FA71BD">
              <w:rPr>
                <w:b/>
              </w:rPr>
              <w:t>genotype</w:t>
            </w:r>
          </w:p>
        </w:tc>
        <w:tc>
          <w:tcPr>
            <w:tcW w:w="2520" w:type="dxa"/>
            <w:vAlign w:val="center"/>
          </w:tcPr>
          <w:p w:rsidR="00777385" w:rsidRPr="00FA71BD" w:rsidRDefault="00777385" w:rsidP="00777385">
            <w:pPr>
              <w:jc w:val="center"/>
              <w:rPr>
                <w:b/>
              </w:rPr>
            </w:pPr>
            <w:r w:rsidRPr="00FA71BD">
              <w:rPr>
                <w:b/>
              </w:rPr>
              <w:t>Steroid resistant FSGS</w:t>
            </w:r>
          </w:p>
          <w:p w:rsidR="00777385" w:rsidRPr="00294355" w:rsidRDefault="00777385" w:rsidP="00777385">
            <w:pPr>
              <w:jc w:val="center"/>
              <w:rPr>
                <w:b/>
              </w:rPr>
            </w:pPr>
            <w:r w:rsidRPr="00294355">
              <w:rPr>
                <w:b/>
              </w:rPr>
              <w:t>N=44</w:t>
            </w:r>
          </w:p>
        </w:tc>
        <w:tc>
          <w:tcPr>
            <w:tcW w:w="1710" w:type="dxa"/>
            <w:vAlign w:val="center"/>
          </w:tcPr>
          <w:p w:rsidR="00777385" w:rsidRPr="00FA71BD" w:rsidRDefault="00777385" w:rsidP="00777385">
            <w:pPr>
              <w:jc w:val="center"/>
              <w:rPr>
                <w:b/>
              </w:rPr>
            </w:pPr>
            <w:r w:rsidRPr="00FA71BD">
              <w:rPr>
                <w:b/>
              </w:rPr>
              <w:t>Controls</w:t>
            </w:r>
          </w:p>
          <w:p w:rsidR="00777385" w:rsidRPr="00FA71BD" w:rsidRDefault="00777385" w:rsidP="00777385">
            <w:pPr>
              <w:jc w:val="center"/>
              <w:rPr>
                <w:b/>
              </w:rPr>
            </w:pPr>
            <w:r w:rsidRPr="00FA71BD">
              <w:rPr>
                <w:b/>
              </w:rPr>
              <w:t>N=73</w:t>
            </w:r>
          </w:p>
        </w:tc>
        <w:tc>
          <w:tcPr>
            <w:tcW w:w="2610" w:type="dxa"/>
            <w:vAlign w:val="center"/>
          </w:tcPr>
          <w:p w:rsidR="00777385" w:rsidRPr="00FA71BD" w:rsidRDefault="00777385" w:rsidP="00777385">
            <w:pPr>
              <w:jc w:val="center"/>
              <w:rPr>
                <w:b/>
              </w:rPr>
            </w:pPr>
            <w:r w:rsidRPr="00FA71BD">
              <w:rPr>
                <w:b/>
              </w:rPr>
              <w:t>OR (95%CI)</w:t>
            </w:r>
            <w:r>
              <w:rPr>
                <w:b/>
              </w:rPr>
              <w:t>, FET</w:t>
            </w:r>
          </w:p>
        </w:tc>
      </w:tr>
      <w:tr w:rsidR="00777385" w:rsidRPr="00294A14" w:rsidTr="00777385">
        <w:trPr>
          <w:trHeight w:val="233"/>
        </w:trPr>
        <w:tc>
          <w:tcPr>
            <w:tcW w:w="8298" w:type="dxa"/>
            <w:gridSpan w:val="4"/>
            <w:vAlign w:val="center"/>
          </w:tcPr>
          <w:p w:rsidR="00777385" w:rsidRPr="00294A14" w:rsidRDefault="00777385" w:rsidP="00777385">
            <w:pPr>
              <w:jc w:val="center"/>
              <w:rPr>
                <w:b/>
              </w:rPr>
            </w:pPr>
            <w:r w:rsidRPr="00294A14">
              <w:rPr>
                <w:b/>
              </w:rPr>
              <w:t>Discovery cohort</w:t>
            </w:r>
          </w:p>
          <w:p w:rsidR="00777385" w:rsidRPr="00294A14" w:rsidRDefault="00777385" w:rsidP="00777385">
            <w:pPr>
              <w:jc w:val="center"/>
              <w:rPr>
                <w:b/>
              </w:rPr>
            </w:pPr>
          </w:p>
        </w:tc>
      </w:tr>
      <w:tr w:rsidR="00777385" w:rsidRPr="00294A14" w:rsidTr="00777385">
        <w:tc>
          <w:tcPr>
            <w:tcW w:w="1458" w:type="dxa"/>
            <w:vAlign w:val="center"/>
          </w:tcPr>
          <w:p w:rsidR="00777385" w:rsidRPr="00294A14" w:rsidRDefault="00777385" w:rsidP="00777385">
            <w:pPr>
              <w:jc w:val="center"/>
            </w:pPr>
            <w:r w:rsidRPr="00294A14">
              <w:t>p. 260 V/V</w:t>
            </w:r>
          </w:p>
        </w:tc>
        <w:tc>
          <w:tcPr>
            <w:tcW w:w="2520" w:type="dxa"/>
            <w:vAlign w:val="center"/>
          </w:tcPr>
          <w:p w:rsidR="00777385" w:rsidRPr="00294A14" w:rsidRDefault="00777385" w:rsidP="00777385">
            <w:pPr>
              <w:jc w:val="center"/>
            </w:pPr>
            <w:r w:rsidRPr="00294A14">
              <w:t>16 (67%)</w:t>
            </w:r>
          </w:p>
        </w:tc>
        <w:tc>
          <w:tcPr>
            <w:tcW w:w="1710" w:type="dxa"/>
            <w:vAlign w:val="center"/>
          </w:tcPr>
          <w:p w:rsidR="00777385" w:rsidRPr="00294A14" w:rsidRDefault="00777385" w:rsidP="00777385">
            <w:pPr>
              <w:jc w:val="center"/>
            </w:pPr>
            <w:r w:rsidRPr="00294A14">
              <w:t>54 (98%)</w:t>
            </w:r>
          </w:p>
        </w:tc>
        <w:tc>
          <w:tcPr>
            <w:tcW w:w="2610" w:type="dxa"/>
            <w:vAlign w:val="center"/>
          </w:tcPr>
          <w:p w:rsidR="00777385" w:rsidRPr="00294A14" w:rsidRDefault="00777385" w:rsidP="00777385">
            <w:pPr>
              <w:jc w:val="center"/>
            </w:pPr>
            <w:r w:rsidRPr="00294A14">
              <w:t>Reference</w:t>
            </w:r>
          </w:p>
        </w:tc>
      </w:tr>
      <w:tr w:rsidR="00777385" w:rsidRPr="00294A14" w:rsidTr="00777385">
        <w:tc>
          <w:tcPr>
            <w:tcW w:w="1458" w:type="dxa"/>
            <w:vAlign w:val="center"/>
          </w:tcPr>
          <w:p w:rsidR="00777385" w:rsidRPr="00294A14" w:rsidRDefault="00777385" w:rsidP="00777385">
            <w:pPr>
              <w:jc w:val="center"/>
            </w:pPr>
            <w:r w:rsidRPr="00294A14">
              <w:t>p. 260 E/V</w:t>
            </w:r>
          </w:p>
        </w:tc>
        <w:tc>
          <w:tcPr>
            <w:tcW w:w="2520" w:type="dxa"/>
            <w:vAlign w:val="center"/>
          </w:tcPr>
          <w:p w:rsidR="00777385" w:rsidRPr="00294A14" w:rsidRDefault="00777385" w:rsidP="00777385">
            <w:pPr>
              <w:jc w:val="center"/>
            </w:pPr>
            <w:r w:rsidRPr="00294A14">
              <w:t>0</w:t>
            </w:r>
          </w:p>
        </w:tc>
        <w:tc>
          <w:tcPr>
            <w:tcW w:w="1710" w:type="dxa"/>
            <w:vAlign w:val="center"/>
          </w:tcPr>
          <w:p w:rsidR="00777385" w:rsidRPr="00294A14" w:rsidRDefault="00777385" w:rsidP="00777385">
            <w:pPr>
              <w:jc w:val="center"/>
            </w:pPr>
            <w:r w:rsidRPr="00294A14">
              <w:t>1   (2%)</w:t>
            </w:r>
          </w:p>
        </w:tc>
        <w:tc>
          <w:tcPr>
            <w:tcW w:w="2610" w:type="dxa"/>
            <w:vAlign w:val="center"/>
          </w:tcPr>
          <w:p w:rsidR="00777385" w:rsidRPr="00294A14" w:rsidRDefault="00777385" w:rsidP="00777385">
            <w:pPr>
              <w:jc w:val="center"/>
              <w:rPr>
                <w:b/>
              </w:rPr>
            </w:pPr>
            <w:r w:rsidRPr="00294A14">
              <w:t>Not significant</w:t>
            </w:r>
          </w:p>
        </w:tc>
      </w:tr>
      <w:tr w:rsidR="00777385" w:rsidRPr="00294A14" w:rsidTr="00777385">
        <w:tc>
          <w:tcPr>
            <w:tcW w:w="1458" w:type="dxa"/>
            <w:vAlign w:val="center"/>
          </w:tcPr>
          <w:p w:rsidR="00777385" w:rsidRPr="00294A14" w:rsidRDefault="00777385" w:rsidP="00777385">
            <w:pPr>
              <w:jc w:val="center"/>
            </w:pPr>
            <w:r w:rsidRPr="00294A14">
              <w:t>p. 260 E/E</w:t>
            </w:r>
          </w:p>
        </w:tc>
        <w:tc>
          <w:tcPr>
            <w:tcW w:w="2520" w:type="dxa"/>
            <w:vAlign w:val="center"/>
          </w:tcPr>
          <w:p w:rsidR="00777385" w:rsidRPr="00294A14" w:rsidRDefault="00777385" w:rsidP="00777385">
            <w:pPr>
              <w:jc w:val="center"/>
            </w:pPr>
            <w:r w:rsidRPr="00294A14">
              <w:t>8 (33%)</w:t>
            </w:r>
          </w:p>
        </w:tc>
        <w:tc>
          <w:tcPr>
            <w:tcW w:w="1710" w:type="dxa"/>
            <w:vAlign w:val="center"/>
          </w:tcPr>
          <w:p w:rsidR="00777385" w:rsidRPr="00294A14" w:rsidRDefault="00777385" w:rsidP="00777385">
            <w:pPr>
              <w:jc w:val="center"/>
            </w:pPr>
            <w:r w:rsidRPr="00294A14">
              <w:t>0</w:t>
            </w:r>
          </w:p>
        </w:tc>
        <w:tc>
          <w:tcPr>
            <w:tcW w:w="2610" w:type="dxa"/>
            <w:vAlign w:val="center"/>
          </w:tcPr>
          <w:p w:rsidR="00777385" w:rsidRPr="00294A14" w:rsidRDefault="00777385" w:rsidP="00777385">
            <w:pPr>
              <w:jc w:val="center"/>
            </w:pPr>
            <w:r w:rsidRPr="00294A14">
              <w:t>Infinite (4.9, infinite)</w:t>
            </w:r>
          </w:p>
          <w:p w:rsidR="00777385" w:rsidRPr="00294A14" w:rsidRDefault="00777385" w:rsidP="00777385">
            <w:pPr>
              <w:jc w:val="center"/>
            </w:pPr>
            <w:r w:rsidRPr="00294A14">
              <w:t>3 x 10-5</w:t>
            </w:r>
          </w:p>
        </w:tc>
      </w:tr>
      <w:tr w:rsidR="00777385" w:rsidRPr="00294A14" w:rsidTr="00777385">
        <w:trPr>
          <w:trHeight w:val="341"/>
        </w:trPr>
        <w:tc>
          <w:tcPr>
            <w:tcW w:w="8298" w:type="dxa"/>
            <w:gridSpan w:val="4"/>
            <w:vAlign w:val="center"/>
          </w:tcPr>
          <w:p w:rsidR="00777385" w:rsidRPr="00294A14" w:rsidRDefault="00777385" w:rsidP="00777385">
            <w:pPr>
              <w:jc w:val="center"/>
              <w:rPr>
                <w:b/>
              </w:rPr>
            </w:pPr>
            <w:r w:rsidRPr="00294A14">
              <w:rPr>
                <w:b/>
              </w:rPr>
              <w:t>Replication cohort</w:t>
            </w:r>
          </w:p>
          <w:p w:rsidR="00777385" w:rsidRPr="00294A14" w:rsidRDefault="00777385" w:rsidP="00777385">
            <w:pPr>
              <w:jc w:val="center"/>
              <w:rPr>
                <w:b/>
              </w:rPr>
            </w:pPr>
          </w:p>
        </w:tc>
      </w:tr>
      <w:tr w:rsidR="00777385" w:rsidRPr="00294A14" w:rsidTr="00777385">
        <w:tc>
          <w:tcPr>
            <w:tcW w:w="1458" w:type="dxa"/>
            <w:vAlign w:val="center"/>
          </w:tcPr>
          <w:p w:rsidR="00777385" w:rsidRPr="00294A14" w:rsidRDefault="00777385" w:rsidP="00777385">
            <w:pPr>
              <w:jc w:val="center"/>
            </w:pPr>
            <w:r w:rsidRPr="00294A14">
              <w:t>p. 260 V/V</w:t>
            </w:r>
          </w:p>
        </w:tc>
        <w:tc>
          <w:tcPr>
            <w:tcW w:w="2520" w:type="dxa"/>
            <w:vAlign w:val="center"/>
          </w:tcPr>
          <w:p w:rsidR="00777385" w:rsidRPr="00294A14" w:rsidRDefault="00777385" w:rsidP="00777385">
            <w:pPr>
              <w:jc w:val="center"/>
            </w:pPr>
            <w:r w:rsidRPr="00294A14">
              <w:t>14 (70%)</w:t>
            </w:r>
          </w:p>
        </w:tc>
        <w:tc>
          <w:tcPr>
            <w:tcW w:w="1710" w:type="dxa"/>
            <w:vAlign w:val="center"/>
          </w:tcPr>
          <w:p w:rsidR="00777385" w:rsidRPr="00294A14" w:rsidRDefault="00777385" w:rsidP="00777385">
            <w:pPr>
              <w:jc w:val="center"/>
            </w:pPr>
            <w:r>
              <w:t xml:space="preserve"> </w:t>
            </w:r>
            <w:r w:rsidRPr="00294A14">
              <w:t>1</w:t>
            </w:r>
            <w:r>
              <w:t>8</w:t>
            </w:r>
            <w:r w:rsidRPr="00294A14">
              <w:t xml:space="preserve"> (100%)</w:t>
            </w:r>
          </w:p>
        </w:tc>
        <w:tc>
          <w:tcPr>
            <w:tcW w:w="2610" w:type="dxa"/>
            <w:vAlign w:val="center"/>
          </w:tcPr>
          <w:p w:rsidR="00777385" w:rsidRPr="00294A14" w:rsidRDefault="00777385" w:rsidP="00777385">
            <w:pPr>
              <w:jc w:val="center"/>
            </w:pPr>
            <w:r w:rsidRPr="00294A14">
              <w:t>Reference</w:t>
            </w:r>
          </w:p>
        </w:tc>
      </w:tr>
      <w:tr w:rsidR="00777385" w:rsidRPr="00294A14" w:rsidTr="00777385">
        <w:tc>
          <w:tcPr>
            <w:tcW w:w="1458" w:type="dxa"/>
            <w:vAlign w:val="center"/>
          </w:tcPr>
          <w:p w:rsidR="00777385" w:rsidRPr="00294A14" w:rsidRDefault="00777385" w:rsidP="00777385">
            <w:pPr>
              <w:jc w:val="center"/>
            </w:pPr>
            <w:r w:rsidRPr="00294A14">
              <w:t>p. 260 V/E</w:t>
            </w:r>
          </w:p>
        </w:tc>
        <w:tc>
          <w:tcPr>
            <w:tcW w:w="2520" w:type="dxa"/>
            <w:vAlign w:val="center"/>
          </w:tcPr>
          <w:p w:rsidR="00777385" w:rsidRPr="00294A14" w:rsidRDefault="00777385" w:rsidP="00777385">
            <w:pPr>
              <w:jc w:val="center"/>
            </w:pPr>
            <w:r w:rsidRPr="00294A14">
              <w:t>0</w:t>
            </w:r>
          </w:p>
        </w:tc>
        <w:tc>
          <w:tcPr>
            <w:tcW w:w="1710" w:type="dxa"/>
            <w:vAlign w:val="center"/>
          </w:tcPr>
          <w:p w:rsidR="00777385" w:rsidRPr="00294A14" w:rsidRDefault="00777385" w:rsidP="00777385">
            <w:pPr>
              <w:jc w:val="center"/>
            </w:pPr>
            <w:r w:rsidRPr="00294A14">
              <w:t>0</w:t>
            </w:r>
          </w:p>
        </w:tc>
        <w:tc>
          <w:tcPr>
            <w:tcW w:w="2610" w:type="dxa"/>
            <w:vAlign w:val="center"/>
          </w:tcPr>
          <w:p w:rsidR="00777385" w:rsidRPr="00294A14" w:rsidRDefault="00777385" w:rsidP="00777385">
            <w:pPr>
              <w:jc w:val="center"/>
            </w:pPr>
            <w:r w:rsidRPr="00294A14">
              <w:t>--</w:t>
            </w:r>
          </w:p>
        </w:tc>
      </w:tr>
      <w:tr w:rsidR="00777385" w:rsidRPr="00294A14" w:rsidTr="00777385">
        <w:tc>
          <w:tcPr>
            <w:tcW w:w="1458" w:type="dxa"/>
            <w:vAlign w:val="center"/>
          </w:tcPr>
          <w:p w:rsidR="00777385" w:rsidRPr="00294A14" w:rsidRDefault="00777385" w:rsidP="00777385">
            <w:pPr>
              <w:jc w:val="center"/>
            </w:pPr>
            <w:r w:rsidRPr="00294A14">
              <w:t>p. 260 E/E</w:t>
            </w:r>
          </w:p>
        </w:tc>
        <w:tc>
          <w:tcPr>
            <w:tcW w:w="2520" w:type="dxa"/>
            <w:vAlign w:val="center"/>
          </w:tcPr>
          <w:p w:rsidR="00777385" w:rsidRPr="00294A14" w:rsidRDefault="00777385" w:rsidP="00777385">
            <w:pPr>
              <w:jc w:val="center"/>
            </w:pPr>
            <w:r w:rsidRPr="00294A14">
              <w:t>6 (30%)</w:t>
            </w:r>
          </w:p>
        </w:tc>
        <w:tc>
          <w:tcPr>
            <w:tcW w:w="1710" w:type="dxa"/>
            <w:vAlign w:val="center"/>
          </w:tcPr>
          <w:p w:rsidR="00777385" w:rsidRPr="00294A14" w:rsidRDefault="00777385" w:rsidP="00777385">
            <w:pPr>
              <w:jc w:val="center"/>
            </w:pPr>
            <w:r w:rsidRPr="00294A14">
              <w:t>0</w:t>
            </w:r>
          </w:p>
        </w:tc>
        <w:tc>
          <w:tcPr>
            <w:tcW w:w="2610" w:type="dxa"/>
            <w:vAlign w:val="center"/>
          </w:tcPr>
          <w:p w:rsidR="00777385" w:rsidRPr="00294A14" w:rsidRDefault="00777385" w:rsidP="00777385">
            <w:pPr>
              <w:jc w:val="center"/>
            </w:pPr>
            <w:r w:rsidRPr="00294A14">
              <w:t>Infinite (1.2, Infinite)</w:t>
            </w:r>
          </w:p>
          <w:p w:rsidR="00777385" w:rsidRPr="00294A14" w:rsidRDefault="00777385" w:rsidP="00777385">
            <w:pPr>
              <w:jc w:val="center"/>
            </w:pPr>
            <w:r w:rsidRPr="00294A14">
              <w:t>0.02</w:t>
            </w:r>
          </w:p>
        </w:tc>
      </w:tr>
      <w:tr w:rsidR="00777385" w:rsidRPr="00294A14" w:rsidTr="00777385">
        <w:tc>
          <w:tcPr>
            <w:tcW w:w="8298" w:type="dxa"/>
            <w:gridSpan w:val="4"/>
            <w:vAlign w:val="center"/>
          </w:tcPr>
          <w:p w:rsidR="00777385" w:rsidRPr="00294A14" w:rsidRDefault="00777385" w:rsidP="00777385">
            <w:pPr>
              <w:jc w:val="center"/>
              <w:rPr>
                <w:b/>
              </w:rPr>
            </w:pPr>
            <w:r w:rsidRPr="00294A14">
              <w:rPr>
                <w:b/>
              </w:rPr>
              <w:t>Combined cohorts</w:t>
            </w:r>
          </w:p>
          <w:p w:rsidR="00777385" w:rsidRPr="00294A14" w:rsidRDefault="00777385" w:rsidP="00777385">
            <w:pPr>
              <w:jc w:val="center"/>
            </w:pPr>
          </w:p>
        </w:tc>
      </w:tr>
      <w:tr w:rsidR="00777385" w:rsidRPr="00294A14" w:rsidTr="00777385">
        <w:tc>
          <w:tcPr>
            <w:tcW w:w="1458" w:type="dxa"/>
            <w:vAlign w:val="center"/>
          </w:tcPr>
          <w:p w:rsidR="00777385" w:rsidRPr="00294A14" w:rsidRDefault="00777385" w:rsidP="00777385">
            <w:pPr>
              <w:jc w:val="center"/>
            </w:pPr>
            <w:r w:rsidRPr="00294A14">
              <w:t>p. 260 V/V</w:t>
            </w:r>
          </w:p>
        </w:tc>
        <w:tc>
          <w:tcPr>
            <w:tcW w:w="2520" w:type="dxa"/>
            <w:vAlign w:val="center"/>
          </w:tcPr>
          <w:p w:rsidR="00777385" w:rsidRPr="00294A14" w:rsidRDefault="00777385" w:rsidP="00777385">
            <w:pPr>
              <w:jc w:val="center"/>
            </w:pPr>
            <w:r w:rsidRPr="00294A14">
              <w:t>30 (68%)</w:t>
            </w:r>
          </w:p>
        </w:tc>
        <w:tc>
          <w:tcPr>
            <w:tcW w:w="1710" w:type="dxa"/>
            <w:vAlign w:val="center"/>
          </w:tcPr>
          <w:p w:rsidR="00777385" w:rsidRPr="00294A14" w:rsidRDefault="00777385" w:rsidP="00777385">
            <w:pPr>
              <w:jc w:val="center"/>
            </w:pPr>
            <w:r w:rsidRPr="00294A14">
              <w:t>72 (99%)</w:t>
            </w:r>
          </w:p>
        </w:tc>
        <w:tc>
          <w:tcPr>
            <w:tcW w:w="2610" w:type="dxa"/>
            <w:vAlign w:val="center"/>
          </w:tcPr>
          <w:p w:rsidR="00777385" w:rsidRPr="00294A14" w:rsidRDefault="00777385" w:rsidP="00777385">
            <w:pPr>
              <w:jc w:val="center"/>
            </w:pPr>
            <w:r w:rsidRPr="00294A14">
              <w:t>Reference</w:t>
            </w:r>
          </w:p>
        </w:tc>
      </w:tr>
      <w:tr w:rsidR="00777385" w:rsidRPr="00294A14" w:rsidTr="00777385">
        <w:tc>
          <w:tcPr>
            <w:tcW w:w="1458" w:type="dxa"/>
            <w:vAlign w:val="center"/>
          </w:tcPr>
          <w:p w:rsidR="00777385" w:rsidRPr="00294A14" w:rsidRDefault="00777385" w:rsidP="00777385">
            <w:pPr>
              <w:jc w:val="center"/>
            </w:pPr>
            <w:r w:rsidRPr="00294A14">
              <w:t>p. 260 V/E</w:t>
            </w:r>
          </w:p>
        </w:tc>
        <w:tc>
          <w:tcPr>
            <w:tcW w:w="2520" w:type="dxa"/>
            <w:vAlign w:val="center"/>
          </w:tcPr>
          <w:p w:rsidR="00777385" w:rsidRPr="00294A14" w:rsidRDefault="00777385" w:rsidP="00777385">
            <w:pPr>
              <w:jc w:val="center"/>
            </w:pPr>
            <w:r w:rsidRPr="00294A14">
              <w:t>0</w:t>
            </w:r>
          </w:p>
        </w:tc>
        <w:tc>
          <w:tcPr>
            <w:tcW w:w="1710" w:type="dxa"/>
            <w:vAlign w:val="center"/>
          </w:tcPr>
          <w:p w:rsidR="00777385" w:rsidRPr="00294A14" w:rsidRDefault="00777385" w:rsidP="00777385">
            <w:pPr>
              <w:jc w:val="center"/>
            </w:pPr>
            <w:r w:rsidRPr="00294A14">
              <w:t>1 (1%)</w:t>
            </w:r>
          </w:p>
        </w:tc>
        <w:tc>
          <w:tcPr>
            <w:tcW w:w="2610" w:type="dxa"/>
            <w:vAlign w:val="center"/>
          </w:tcPr>
          <w:p w:rsidR="00777385" w:rsidRPr="00294A14" w:rsidRDefault="00777385" w:rsidP="00777385">
            <w:pPr>
              <w:jc w:val="center"/>
            </w:pPr>
            <w:r w:rsidRPr="00294A14">
              <w:t>Not significant</w:t>
            </w:r>
          </w:p>
        </w:tc>
      </w:tr>
      <w:tr w:rsidR="00777385" w:rsidRPr="00294A14" w:rsidTr="00777385">
        <w:tc>
          <w:tcPr>
            <w:tcW w:w="1458" w:type="dxa"/>
            <w:vAlign w:val="center"/>
          </w:tcPr>
          <w:p w:rsidR="00777385" w:rsidRPr="00294A14" w:rsidRDefault="00777385" w:rsidP="00777385">
            <w:pPr>
              <w:jc w:val="center"/>
            </w:pPr>
            <w:r w:rsidRPr="00294A14">
              <w:t>p. 260 E/E</w:t>
            </w:r>
          </w:p>
        </w:tc>
        <w:tc>
          <w:tcPr>
            <w:tcW w:w="2520" w:type="dxa"/>
            <w:vAlign w:val="center"/>
          </w:tcPr>
          <w:p w:rsidR="00777385" w:rsidRPr="00294A14" w:rsidRDefault="00777385" w:rsidP="00777385">
            <w:pPr>
              <w:jc w:val="center"/>
            </w:pPr>
            <w:r w:rsidRPr="00294A14">
              <w:t>14 (32%)</w:t>
            </w:r>
          </w:p>
        </w:tc>
        <w:tc>
          <w:tcPr>
            <w:tcW w:w="1710" w:type="dxa"/>
            <w:vAlign w:val="center"/>
          </w:tcPr>
          <w:p w:rsidR="00777385" w:rsidRPr="00294A14" w:rsidRDefault="00777385" w:rsidP="00777385">
            <w:pPr>
              <w:jc w:val="center"/>
            </w:pPr>
            <w:r w:rsidRPr="00294A14">
              <w:t>0</w:t>
            </w:r>
          </w:p>
        </w:tc>
        <w:tc>
          <w:tcPr>
            <w:tcW w:w="2610" w:type="dxa"/>
            <w:vAlign w:val="center"/>
          </w:tcPr>
          <w:p w:rsidR="00777385" w:rsidRPr="00294A14" w:rsidRDefault="00777385" w:rsidP="00777385">
            <w:pPr>
              <w:jc w:val="center"/>
            </w:pPr>
            <w:r w:rsidRPr="00294A14">
              <w:t>Infinite (7.2, Infinite)</w:t>
            </w:r>
          </w:p>
          <w:p w:rsidR="00777385" w:rsidRPr="00294A14" w:rsidRDefault="00777385" w:rsidP="00777385">
            <w:pPr>
              <w:jc w:val="center"/>
            </w:pPr>
            <w:r w:rsidRPr="00294A14">
              <w:t>3 x 10-7</w:t>
            </w:r>
          </w:p>
        </w:tc>
      </w:tr>
      <w:tr w:rsidR="00777385" w:rsidRPr="00294A14" w:rsidTr="00777385">
        <w:tc>
          <w:tcPr>
            <w:tcW w:w="8298" w:type="dxa"/>
            <w:gridSpan w:val="4"/>
            <w:tcBorders>
              <w:left w:val="single" w:sz="4" w:space="0" w:color="FFFFFF" w:themeColor="background1"/>
              <w:bottom w:val="single" w:sz="4" w:space="0" w:color="FFFFFF" w:themeColor="background1"/>
              <w:right w:val="single" w:sz="4" w:space="0" w:color="FFFFFF" w:themeColor="background1"/>
            </w:tcBorders>
            <w:vAlign w:val="center"/>
          </w:tcPr>
          <w:p w:rsidR="00777385" w:rsidRPr="00294A14" w:rsidRDefault="00777385" w:rsidP="00777385">
            <w:r>
              <w:t xml:space="preserve">FET, Fisher exact test; this table restricted to only individuals with SR-FSGS and controls. Unambiguous </w:t>
            </w:r>
            <w:r w:rsidRPr="007625A2">
              <w:rPr>
                <w:i/>
              </w:rPr>
              <w:t>NPHS2</w:t>
            </w:r>
            <w:r>
              <w:t xml:space="preserve"> sequence results were available for 44/51 FSGS cases and 73/79 controls.</w:t>
            </w:r>
          </w:p>
        </w:tc>
      </w:tr>
    </w:tbl>
    <w:p w:rsidR="00D74153" w:rsidRDefault="00D74153" w:rsidP="00D74153">
      <w:pPr>
        <w:ind w:right="-240"/>
        <w:rPr>
          <w:b/>
          <w:sz w:val="22"/>
          <w:szCs w:val="22"/>
        </w:rPr>
        <w:sectPr w:rsidR="00D74153" w:rsidSect="00346D8D">
          <w:pgSz w:w="17600" w:h="13600" w:orient="landscape"/>
          <w:pgMar w:top="1152" w:right="2117" w:bottom="1152" w:left="1440" w:header="720" w:footer="720" w:gutter="0"/>
          <w:cols w:space="720"/>
        </w:sectPr>
      </w:pPr>
    </w:p>
    <w:tbl>
      <w:tblPr>
        <w:tblStyle w:val="TableGrid"/>
        <w:tblpPr w:leftFromText="180" w:rightFromText="180" w:vertAnchor="text" w:horzAnchor="page" w:tblpX="1810" w:tblpY="-1450"/>
        <w:tblW w:w="10278" w:type="dxa"/>
        <w:tblLayout w:type="fixed"/>
        <w:tblLook w:val="04A0" w:firstRow="1" w:lastRow="0" w:firstColumn="1" w:lastColumn="0" w:noHBand="0" w:noVBand="1"/>
      </w:tblPr>
      <w:tblGrid>
        <w:gridCol w:w="1818"/>
        <w:gridCol w:w="1004"/>
        <w:gridCol w:w="1170"/>
        <w:gridCol w:w="1350"/>
        <w:gridCol w:w="1440"/>
        <w:gridCol w:w="1966"/>
        <w:gridCol w:w="1530"/>
      </w:tblGrid>
      <w:tr w:rsidR="00777385" w:rsidRPr="003F3363" w:rsidTr="004A10F4">
        <w:trPr>
          <w:trHeight w:val="260"/>
        </w:trPr>
        <w:tc>
          <w:tcPr>
            <w:tcW w:w="10278" w:type="dxa"/>
            <w:gridSpan w:val="7"/>
            <w:tcBorders>
              <w:top w:val="single" w:sz="4" w:space="0" w:color="FFFFFF" w:themeColor="background1"/>
              <w:left w:val="single" w:sz="4" w:space="0" w:color="FFFFFF" w:themeColor="background1"/>
              <w:right w:val="single" w:sz="4" w:space="0" w:color="FFFFFF" w:themeColor="background1"/>
            </w:tcBorders>
          </w:tcPr>
          <w:p w:rsidR="00777385" w:rsidRDefault="00777385" w:rsidP="004A10F4">
            <w:pPr>
              <w:rPr>
                <w:b/>
              </w:rPr>
            </w:pPr>
          </w:p>
          <w:p w:rsidR="00777385" w:rsidRDefault="00777385" w:rsidP="004A10F4">
            <w:pPr>
              <w:rPr>
                <w:b/>
              </w:rPr>
            </w:pPr>
          </w:p>
          <w:p w:rsidR="00777385" w:rsidRDefault="00777385" w:rsidP="004A10F4">
            <w:pPr>
              <w:rPr>
                <w:b/>
              </w:rPr>
            </w:pPr>
          </w:p>
          <w:p w:rsidR="00777385" w:rsidRDefault="00777385" w:rsidP="004A10F4">
            <w:pPr>
              <w:rPr>
                <w:b/>
              </w:rPr>
            </w:pPr>
          </w:p>
          <w:p w:rsidR="00777385" w:rsidRPr="00583654" w:rsidRDefault="00777385" w:rsidP="004A10F4">
            <w:pPr>
              <w:rPr>
                <w:b/>
              </w:rPr>
            </w:pPr>
            <w:r w:rsidRPr="003F3363">
              <w:rPr>
                <w:b/>
              </w:rPr>
              <w:t xml:space="preserve">Table 4. </w:t>
            </w:r>
            <w:r w:rsidRPr="00281D68">
              <w:rPr>
                <w:b/>
                <w:bCs/>
                <w:i/>
                <w:iCs/>
                <w:color w:val="000000" w:themeColor="text1"/>
              </w:rPr>
              <w:t xml:space="preserve">APOL1 </w:t>
            </w:r>
            <w:r w:rsidRPr="00583654">
              <w:rPr>
                <w:b/>
                <w:bCs/>
                <w:iCs/>
                <w:color w:val="000000" w:themeColor="text1"/>
              </w:rPr>
              <w:t xml:space="preserve">association with SR-FSGS among </w:t>
            </w:r>
            <w:r>
              <w:rPr>
                <w:b/>
                <w:bCs/>
                <w:iCs/>
                <w:color w:val="000000" w:themeColor="text1"/>
              </w:rPr>
              <w:t>Black children from the discovery and replication cohorts.</w:t>
            </w:r>
          </w:p>
          <w:p w:rsidR="00777385" w:rsidRPr="003F3363" w:rsidRDefault="00777385" w:rsidP="004A10F4"/>
        </w:tc>
      </w:tr>
      <w:tr w:rsidR="00777385" w:rsidRPr="003F3363" w:rsidTr="004A10F4">
        <w:trPr>
          <w:trHeight w:val="260"/>
        </w:trPr>
        <w:tc>
          <w:tcPr>
            <w:tcW w:w="1818" w:type="dxa"/>
          </w:tcPr>
          <w:p w:rsidR="00777385" w:rsidRPr="003F3363" w:rsidRDefault="00777385" w:rsidP="004A10F4">
            <w:pPr>
              <w:rPr>
                <w:b/>
              </w:rPr>
            </w:pPr>
            <w:r w:rsidRPr="00281D68">
              <w:rPr>
                <w:b/>
                <w:bCs/>
                <w:i/>
                <w:iCs/>
                <w:color w:val="000000" w:themeColor="text1"/>
              </w:rPr>
              <w:t xml:space="preserve">APOL1 </w:t>
            </w:r>
            <w:r w:rsidRPr="003F3363">
              <w:rPr>
                <w:b/>
              </w:rPr>
              <w:t>Genotype*</w:t>
            </w:r>
          </w:p>
        </w:tc>
        <w:tc>
          <w:tcPr>
            <w:tcW w:w="3524" w:type="dxa"/>
            <w:gridSpan w:val="3"/>
          </w:tcPr>
          <w:p w:rsidR="00777385" w:rsidRPr="003F3363" w:rsidRDefault="00777385" w:rsidP="004A10F4">
            <w:pPr>
              <w:rPr>
                <w:b/>
              </w:rPr>
            </w:pPr>
            <w:r w:rsidRPr="00281D68">
              <w:rPr>
                <w:b/>
                <w:bCs/>
                <w:iCs/>
                <w:color w:val="000000" w:themeColor="text1"/>
              </w:rPr>
              <w:t>All s</w:t>
            </w:r>
            <w:r w:rsidRPr="003F3363">
              <w:rPr>
                <w:b/>
              </w:rPr>
              <w:t xml:space="preserve">teroid resistant-FSGS </w:t>
            </w:r>
          </w:p>
        </w:tc>
        <w:tc>
          <w:tcPr>
            <w:tcW w:w="4936" w:type="dxa"/>
            <w:gridSpan w:val="3"/>
          </w:tcPr>
          <w:p w:rsidR="00777385" w:rsidRPr="003F3363" w:rsidRDefault="00777385" w:rsidP="004A10F4">
            <w:pPr>
              <w:rPr>
                <w:b/>
              </w:rPr>
            </w:pPr>
            <w:r w:rsidRPr="003F3363">
              <w:rPr>
                <w:b/>
              </w:rPr>
              <w:t xml:space="preserve">Restricted to steroid-resistant FSGS without </w:t>
            </w:r>
            <w:r w:rsidRPr="00281D68">
              <w:rPr>
                <w:b/>
                <w:bCs/>
                <w:i/>
                <w:iCs/>
                <w:color w:val="000000" w:themeColor="text1"/>
              </w:rPr>
              <w:t>NPHS2</w:t>
            </w:r>
            <w:r w:rsidRPr="00281D68">
              <w:rPr>
                <w:b/>
                <w:bCs/>
                <w:iCs/>
                <w:color w:val="000000" w:themeColor="text1"/>
              </w:rPr>
              <w:t xml:space="preserve"> </w:t>
            </w:r>
            <w:proofErr w:type="spellStart"/>
            <w:r w:rsidRPr="003F3363">
              <w:rPr>
                <w:b/>
              </w:rPr>
              <w:t>homozygosity</w:t>
            </w:r>
            <w:proofErr w:type="spellEnd"/>
          </w:p>
          <w:p w:rsidR="00777385" w:rsidRPr="003F3363" w:rsidRDefault="00777385" w:rsidP="004A10F4">
            <w:pPr>
              <w:rPr>
                <w:b/>
              </w:rPr>
            </w:pPr>
          </w:p>
        </w:tc>
      </w:tr>
      <w:tr w:rsidR="00777385" w:rsidRPr="00281D68" w:rsidTr="004A10F4">
        <w:tc>
          <w:tcPr>
            <w:tcW w:w="1818" w:type="dxa"/>
          </w:tcPr>
          <w:p w:rsidR="00777385" w:rsidRPr="003F3363" w:rsidRDefault="00777385" w:rsidP="004A10F4"/>
        </w:tc>
        <w:tc>
          <w:tcPr>
            <w:tcW w:w="1004" w:type="dxa"/>
          </w:tcPr>
          <w:p w:rsidR="00777385" w:rsidRDefault="00777385" w:rsidP="004A10F4">
            <w:r w:rsidRPr="003F3363">
              <w:t>Cases</w:t>
            </w:r>
          </w:p>
          <w:p w:rsidR="00777385" w:rsidRPr="0048704A" w:rsidRDefault="00777385" w:rsidP="004A10F4">
            <w:r w:rsidRPr="0048704A">
              <w:t>41</w:t>
            </w:r>
          </w:p>
        </w:tc>
        <w:tc>
          <w:tcPr>
            <w:tcW w:w="1170" w:type="dxa"/>
          </w:tcPr>
          <w:p w:rsidR="00777385" w:rsidRPr="00281D68" w:rsidRDefault="00777385" w:rsidP="004A10F4">
            <w:pPr>
              <w:rPr>
                <w:color w:val="000000" w:themeColor="text1"/>
              </w:rPr>
            </w:pPr>
            <w:r w:rsidRPr="00281D68">
              <w:rPr>
                <w:color w:val="000000" w:themeColor="text1"/>
              </w:rPr>
              <w:t>Controls</w:t>
            </w:r>
          </w:p>
          <w:p w:rsidR="00777385" w:rsidRPr="00281D68" w:rsidRDefault="00777385" w:rsidP="004A10F4">
            <w:pPr>
              <w:rPr>
                <w:color w:val="000000" w:themeColor="text1"/>
              </w:rPr>
            </w:pPr>
            <w:r w:rsidRPr="00281D68">
              <w:rPr>
                <w:color w:val="000000" w:themeColor="text1"/>
              </w:rPr>
              <w:t>79</w:t>
            </w:r>
          </w:p>
        </w:tc>
        <w:tc>
          <w:tcPr>
            <w:tcW w:w="1350" w:type="dxa"/>
          </w:tcPr>
          <w:p w:rsidR="00777385" w:rsidRPr="00281D68" w:rsidRDefault="00777385" w:rsidP="004A10F4">
            <w:pPr>
              <w:rPr>
                <w:color w:val="000000" w:themeColor="text1"/>
              </w:rPr>
            </w:pPr>
            <w:r w:rsidRPr="00281D68">
              <w:rPr>
                <w:color w:val="000000" w:themeColor="text1"/>
              </w:rPr>
              <w:t xml:space="preserve">OR </w:t>
            </w:r>
          </w:p>
          <w:p w:rsidR="00777385" w:rsidRPr="00281D68" w:rsidRDefault="00777385" w:rsidP="004A10F4">
            <w:pPr>
              <w:rPr>
                <w:color w:val="000000" w:themeColor="text1"/>
              </w:rPr>
            </w:pPr>
            <w:r w:rsidRPr="00281D68">
              <w:rPr>
                <w:color w:val="000000" w:themeColor="text1"/>
              </w:rPr>
              <w:t>(95% CI)</w:t>
            </w:r>
          </w:p>
        </w:tc>
        <w:tc>
          <w:tcPr>
            <w:tcW w:w="1440" w:type="dxa"/>
          </w:tcPr>
          <w:p w:rsidR="00777385" w:rsidRPr="00281D68" w:rsidRDefault="00777385" w:rsidP="004A10F4">
            <w:pPr>
              <w:rPr>
                <w:color w:val="000000" w:themeColor="text1"/>
              </w:rPr>
            </w:pPr>
            <w:r w:rsidRPr="00281D68">
              <w:rPr>
                <w:color w:val="000000" w:themeColor="text1"/>
              </w:rPr>
              <w:t>Cases</w:t>
            </w:r>
          </w:p>
          <w:p w:rsidR="00777385" w:rsidRPr="00281D68" w:rsidRDefault="00777385" w:rsidP="004A10F4">
            <w:pPr>
              <w:rPr>
                <w:color w:val="000000" w:themeColor="text1"/>
              </w:rPr>
            </w:pPr>
            <w:r w:rsidRPr="00281D68">
              <w:rPr>
                <w:color w:val="000000" w:themeColor="text1"/>
              </w:rPr>
              <w:t>30</w:t>
            </w:r>
          </w:p>
        </w:tc>
        <w:tc>
          <w:tcPr>
            <w:tcW w:w="1966" w:type="dxa"/>
          </w:tcPr>
          <w:p w:rsidR="00777385" w:rsidRPr="00281D68" w:rsidRDefault="00777385" w:rsidP="004A10F4">
            <w:pPr>
              <w:jc w:val="center"/>
              <w:rPr>
                <w:color w:val="000000" w:themeColor="text1"/>
              </w:rPr>
            </w:pPr>
            <w:r w:rsidRPr="00281D68">
              <w:rPr>
                <w:color w:val="000000" w:themeColor="text1"/>
              </w:rPr>
              <w:t>Controls</w:t>
            </w:r>
          </w:p>
          <w:p w:rsidR="00777385" w:rsidRPr="00281D68" w:rsidRDefault="00777385" w:rsidP="004A10F4">
            <w:pPr>
              <w:jc w:val="center"/>
              <w:rPr>
                <w:color w:val="000000" w:themeColor="text1"/>
              </w:rPr>
            </w:pPr>
            <w:r w:rsidRPr="00281D68">
              <w:rPr>
                <w:color w:val="000000" w:themeColor="text1"/>
              </w:rPr>
              <w:t>79</w:t>
            </w:r>
          </w:p>
        </w:tc>
        <w:tc>
          <w:tcPr>
            <w:tcW w:w="1530" w:type="dxa"/>
          </w:tcPr>
          <w:p w:rsidR="00777385" w:rsidRPr="00281D68" w:rsidRDefault="00777385" w:rsidP="004A10F4">
            <w:pPr>
              <w:jc w:val="center"/>
              <w:rPr>
                <w:color w:val="000000" w:themeColor="text1"/>
              </w:rPr>
            </w:pPr>
            <w:r w:rsidRPr="00281D68">
              <w:rPr>
                <w:color w:val="000000" w:themeColor="text1"/>
              </w:rPr>
              <w:t>OR</w:t>
            </w:r>
          </w:p>
          <w:p w:rsidR="00777385" w:rsidRPr="00281D68" w:rsidRDefault="00777385" w:rsidP="004A10F4">
            <w:pPr>
              <w:jc w:val="center"/>
              <w:rPr>
                <w:color w:val="000000" w:themeColor="text1"/>
              </w:rPr>
            </w:pPr>
            <w:r w:rsidRPr="00281D68">
              <w:rPr>
                <w:color w:val="000000" w:themeColor="text1"/>
              </w:rPr>
              <w:t>(95% CI)</w:t>
            </w:r>
          </w:p>
        </w:tc>
      </w:tr>
      <w:tr w:rsidR="00777385" w:rsidRPr="00281D68" w:rsidTr="004A10F4">
        <w:tc>
          <w:tcPr>
            <w:tcW w:w="1818" w:type="dxa"/>
          </w:tcPr>
          <w:p w:rsidR="00777385" w:rsidRPr="003F3363" w:rsidRDefault="00777385" w:rsidP="004A10F4">
            <w:r w:rsidRPr="003F3363">
              <w:t>Low risk</w:t>
            </w:r>
            <w:r>
              <w:t xml:space="preserve"> genotype</w:t>
            </w:r>
          </w:p>
        </w:tc>
        <w:tc>
          <w:tcPr>
            <w:tcW w:w="1004" w:type="dxa"/>
          </w:tcPr>
          <w:p w:rsidR="00777385" w:rsidRPr="00281D68" w:rsidRDefault="00777385" w:rsidP="004A10F4">
            <w:pPr>
              <w:rPr>
                <w:color w:val="000000" w:themeColor="text1"/>
              </w:rPr>
            </w:pPr>
            <w:r w:rsidRPr="00281D68">
              <w:rPr>
                <w:color w:val="000000" w:themeColor="text1"/>
              </w:rPr>
              <w:t>39 (93%)</w:t>
            </w:r>
          </w:p>
        </w:tc>
        <w:tc>
          <w:tcPr>
            <w:tcW w:w="1170" w:type="dxa"/>
          </w:tcPr>
          <w:p w:rsidR="00777385" w:rsidRPr="00281D68" w:rsidRDefault="00777385" w:rsidP="004A10F4">
            <w:pPr>
              <w:rPr>
                <w:color w:val="000000" w:themeColor="text1"/>
              </w:rPr>
            </w:pPr>
            <w:r w:rsidRPr="00281D68">
              <w:rPr>
                <w:color w:val="000000" w:themeColor="text1"/>
              </w:rPr>
              <w:t xml:space="preserve">77 </w:t>
            </w:r>
          </w:p>
          <w:p w:rsidR="00777385" w:rsidRPr="00281D68" w:rsidRDefault="00777385" w:rsidP="004A10F4">
            <w:pPr>
              <w:rPr>
                <w:color w:val="000000" w:themeColor="text1"/>
              </w:rPr>
            </w:pPr>
            <w:r w:rsidRPr="00281D68">
              <w:rPr>
                <w:color w:val="000000" w:themeColor="text1"/>
              </w:rPr>
              <w:t>(98%)</w:t>
            </w:r>
          </w:p>
        </w:tc>
        <w:tc>
          <w:tcPr>
            <w:tcW w:w="1350" w:type="dxa"/>
          </w:tcPr>
          <w:p w:rsidR="00777385" w:rsidRPr="00281D68" w:rsidRDefault="00777385" w:rsidP="004A10F4">
            <w:pPr>
              <w:rPr>
                <w:color w:val="000000" w:themeColor="text1"/>
              </w:rPr>
            </w:pPr>
            <w:r w:rsidRPr="00281D68">
              <w:rPr>
                <w:color w:val="000000" w:themeColor="text1"/>
              </w:rPr>
              <w:t>Reference</w:t>
            </w:r>
          </w:p>
        </w:tc>
        <w:tc>
          <w:tcPr>
            <w:tcW w:w="1440" w:type="dxa"/>
          </w:tcPr>
          <w:p w:rsidR="00777385" w:rsidRPr="00281D68" w:rsidRDefault="00777385" w:rsidP="004A10F4">
            <w:pPr>
              <w:rPr>
                <w:color w:val="000000" w:themeColor="text1"/>
              </w:rPr>
            </w:pPr>
            <w:r w:rsidRPr="00281D68">
              <w:rPr>
                <w:color w:val="000000" w:themeColor="text1"/>
              </w:rPr>
              <w:t xml:space="preserve">29  </w:t>
            </w:r>
          </w:p>
          <w:p w:rsidR="00777385" w:rsidRPr="00281D68" w:rsidRDefault="00777385" w:rsidP="004A10F4">
            <w:pPr>
              <w:rPr>
                <w:color w:val="000000" w:themeColor="text1"/>
              </w:rPr>
            </w:pPr>
            <w:r w:rsidRPr="00281D68">
              <w:rPr>
                <w:color w:val="000000" w:themeColor="text1"/>
              </w:rPr>
              <w:t>(97%)</w:t>
            </w:r>
          </w:p>
        </w:tc>
        <w:tc>
          <w:tcPr>
            <w:tcW w:w="1966" w:type="dxa"/>
          </w:tcPr>
          <w:p w:rsidR="00777385" w:rsidRPr="00281D68" w:rsidRDefault="00777385" w:rsidP="004A10F4">
            <w:pPr>
              <w:jc w:val="center"/>
              <w:rPr>
                <w:color w:val="000000" w:themeColor="text1"/>
              </w:rPr>
            </w:pPr>
            <w:r w:rsidRPr="00281D68">
              <w:rPr>
                <w:color w:val="000000" w:themeColor="text1"/>
              </w:rPr>
              <w:t>77</w:t>
            </w:r>
            <w:r>
              <w:rPr>
                <w:color w:val="000000" w:themeColor="text1"/>
              </w:rPr>
              <w:t xml:space="preserve"> </w:t>
            </w:r>
            <w:r w:rsidRPr="00281D68">
              <w:rPr>
                <w:color w:val="000000" w:themeColor="text1"/>
              </w:rPr>
              <w:t>(98%)</w:t>
            </w:r>
          </w:p>
        </w:tc>
        <w:tc>
          <w:tcPr>
            <w:tcW w:w="1530" w:type="dxa"/>
          </w:tcPr>
          <w:p w:rsidR="00777385" w:rsidRPr="00281D68" w:rsidRDefault="00777385" w:rsidP="004A10F4">
            <w:pPr>
              <w:jc w:val="center"/>
              <w:rPr>
                <w:color w:val="000000" w:themeColor="text1"/>
              </w:rPr>
            </w:pPr>
            <w:r w:rsidRPr="00281D68">
              <w:rPr>
                <w:color w:val="000000" w:themeColor="text1"/>
              </w:rPr>
              <w:t>Reference</w:t>
            </w:r>
          </w:p>
        </w:tc>
      </w:tr>
      <w:tr w:rsidR="00777385" w:rsidRPr="00281D68" w:rsidTr="004A10F4">
        <w:tc>
          <w:tcPr>
            <w:tcW w:w="1818" w:type="dxa"/>
          </w:tcPr>
          <w:p w:rsidR="00777385" w:rsidRPr="003F3363" w:rsidRDefault="00777385" w:rsidP="004A10F4">
            <w:r>
              <w:t>High risk: genotype</w:t>
            </w:r>
          </w:p>
        </w:tc>
        <w:tc>
          <w:tcPr>
            <w:tcW w:w="1004" w:type="dxa"/>
          </w:tcPr>
          <w:p w:rsidR="00777385" w:rsidRPr="00281D68" w:rsidRDefault="00777385" w:rsidP="004A10F4">
            <w:pPr>
              <w:rPr>
                <w:color w:val="000000" w:themeColor="text1"/>
              </w:rPr>
            </w:pPr>
            <w:r>
              <w:rPr>
                <w:color w:val="000000" w:themeColor="text1"/>
              </w:rPr>
              <w:t xml:space="preserve">2 </w:t>
            </w:r>
            <w:r w:rsidRPr="00281D68">
              <w:rPr>
                <w:color w:val="000000" w:themeColor="text1"/>
              </w:rPr>
              <w:t>(7%)</w:t>
            </w:r>
          </w:p>
        </w:tc>
        <w:tc>
          <w:tcPr>
            <w:tcW w:w="1170" w:type="dxa"/>
          </w:tcPr>
          <w:p w:rsidR="00777385" w:rsidRPr="00281D68" w:rsidRDefault="00777385" w:rsidP="004A10F4">
            <w:pPr>
              <w:rPr>
                <w:color w:val="000000" w:themeColor="text1"/>
              </w:rPr>
            </w:pPr>
            <w:r>
              <w:rPr>
                <w:color w:val="000000" w:themeColor="text1"/>
              </w:rPr>
              <w:t xml:space="preserve">2 </w:t>
            </w:r>
            <w:r w:rsidRPr="00281D68">
              <w:rPr>
                <w:color w:val="000000" w:themeColor="text1"/>
              </w:rPr>
              <w:t>(2%)</w:t>
            </w:r>
          </w:p>
        </w:tc>
        <w:tc>
          <w:tcPr>
            <w:tcW w:w="1350" w:type="dxa"/>
          </w:tcPr>
          <w:p w:rsidR="00777385" w:rsidRPr="00281D68" w:rsidRDefault="00777385" w:rsidP="004A10F4">
            <w:pPr>
              <w:jc w:val="center"/>
              <w:rPr>
                <w:color w:val="000000" w:themeColor="text1"/>
              </w:rPr>
            </w:pPr>
            <w:r w:rsidRPr="00281D68">
              <w:rPr>
                <w:color w:val="000000" w:themeColor="text1"/>
              </w:rPr>
              <w:t>2.9</w:t>
            </w:r>
          </w:p>
          <w:p w:rsidR="00777385" w:rsidRPr="00281D68" w:rsidRDefault="00777385" w:rsidP="004A10F4">
            <w:pPr>
              <w:jc w:val="center"/>
              <w:rPr>
                <w:color w:val="000000" w:themeColor="text1"/>
              </w:rPr>
            </w:pPr>
            <w:r w:rsidRPr="00281D68">
              <w:rPr>
                <w:color w:val="000000" w:themeColor="text1"/>
              </w:rPr>
              <w:t>(0.32-36.5)</w:t>
            </w:r>
          </w:p>
        </w:tc>
        <w:tc>
          <w:tcPr>
            <w:tcW w:w="1440" w:type="dxa"/>
          </w:tcPr>
          <w:p w:rsidR="00777385" w:rsidRPr="00281D68" w:rsidRDefault="00777385" w:rsidP="004A10F4">
            <w:pPr>
              <w:rPr>
                <w:color w:val="000000" w:themeColor="text1"/>
              </w:rPr>
            </w:pPr>
            <w:r w:rsidRPr="00281D68">
              <w:rPr>
                <w:color w:val="000000" w:themeColor="text1"/>
              </w:rPr>
              <w:t xml:space="preserve">1 </w:t>
            </w:r>
          </w:p>
          <w:p w:rsidR="00777385" w:rsidRPr="00281D68" w:rsidRDefault="00777385" w:rsidP="004A10F4">
            <w:pPr>
              <w:rPr>
                <w:color w:val="000000" w:themeColor="text1"/>
              </w:rPr>
            </w:pPr>
            <w:r w:rsidRPr="00281D68">
              <w:rPr>
                <w:color w:val="000000" w:themeColor="text1"/>
              </w:rPr>
              <w:t>(3%)</w:t>
            </w:r>
          </w:p>
        </w:tc>
        <w:tc>
          <w:tcPr>
            <w:tcW w:w="1966" w:type="dxa"/>
          </w:tcPr>
          <w:p w:rsidR="00777385" w:rsidRPr="00281D68" w:rsidRDefault="00777385" w:rsidP="004A10F4">
            <w:pPr>
              <w:jc w:val="center"/>
              <w:rPr>
                <w:color w:val="000000" w:themeColor="text1"/>
              </w:rPr>
            </w:pPr>
            <w:r w:rsidRPr="00281D68">
              <w:rPr>
                <w:color w:val="000000" w:themeColor="text1"/>
              </w:rPr>
              <w:t>2</w:t>
            </w:r>
            <w:r>
              <w:rPr>
                <w:color w:val="000000" w:themeColor="text1"/>
              </w:rPr>
              <w:t xml:space="preserve"> </w:t>
            </w:r>
            <w:r w:rsidRPr="00281D68">
              <w:rPr>
                <w:color w:val="000000" w:themeColor="text1"/>
              </w:rPr>
              <w:t>(2.5%)</w:t>
            </w:r>
          </w:p>
        </w:tc>
        <w:tc>
          <w:tcPr>
            <w:tcW w:w="1530" w:type="dxa"/>
          </w:tcPr>
          <w:p w:rsidR="00777385" w:rsidRPr="00281D68" w:rsidRDefault="00777385" w:rsidP="004A10F4">
            <w:pPr>
              <w:jc w:val="center"/>
              <w:rPr>
                <w:color w:val="000000" w:themeColor="text1"/>
              </w:rPr>
            </w:pPr>
            <w:r w:rsidRPr="00281D68">
              <w:rPr>
                <w:color w:val="000000" w:themeColor="text1"/>
              </w:rPr>
              <w:t>1.3</w:t>
            </w:r>
          </w:p>
          <w:p w:rsidR="00777385" w:rsidRPr="00281D68" w:rsidRDefault="00777385" w:rsidP="004A10F4">
            <w:pPr>
              <w:jc w:val="center"/>
              <w:rPr>
                <w:color w:val="000000" w:themeColor="text1"/>
              </w:rPr>
            </w:pPr>
            <w:r w:rsidRPr="00281D68">
              <w:rPr>
                <w:color w:val="000000" w:themeColor="text1"/>
              </w:rPr>
              <w:t>(0.02-26.3)</w:t>
            </w:r>
          </w:p>
        </w:tc>
      </w:tr>
      <w:tr w:rsidR="00777385" w:rsidRPr="00281D68" w:rsidTr="004A10F4">
        <w:tc>
          <w:tcPr>
            <w:tcW w:w="1818" w:type="dxa"/>
          </w:tcPr>
          <w:p w:rsidR="00777385" w:rsidRPr="003009D7" w:rsidRDefault="00777385" w:rsidP="004A10F4">
            <w:pPr>
              <w:rPr>
                <w:color w:val="000000" w:themeColor="text1"/>
              </w:rPr>
            </w:pPr>
            <w:r>
              <w:rPr>
                <w:color w:val="000000" w:themeColor="text1"/>
              </w:rPr>
              <w:t xml:space="preserve">G1 + G2 allele </w:t>
            </w:r>
            <w:r w:rsidRPr="003009D7">
              <w:rPr>
                <w:color w:val="000000" w:themeColor="text1"/>
              </w:rPr>
              <w:t>frequency</w:t>
            </w:r>
          </w:p>
        </w:tc>
        <w:tc>
          <w:tcPr>
            <w:tcW w:w="1004" w:type="dxa"/>
          </w:tcPr>
          <w:p w:rsidR="00777385" w:rsidRPr="00281D68" w:rsidRDefault="00777385" w:rsidP="004A10F4">
            <w:pPr>
              <w:rPr>
                <w:color w:val="000000" w:themeColor="text1"/>
              </w:rPr>
            </w:pPr>
            <w:r w:rsidRPr="00281D68">
              <w:rPr>
                <w:color w:val="000000" w:themeColor="text1"/>
              </w:rPr>
              <w:t>27%</w:t>
            </w:r>
          </w:p>
        </w:tc>
        <w:tc>
          <w:tcPr>
            <w:tcW w:w="1170" w:type="dxa"/>
          </w:tcPr>
          <w:p w:rsidR="00777385" w:rsidRPr="00281D68" w:rsidRDefault="00777385" w:rsidP="004A10F4">
            <w:pPr>
              <w:rPr>
                <w:color w:val="000000" w:themeColor="text1"/>
              </w:rPr>
            </w:pPr>
            <w:r w:rsidRPr="00281D68">
              <w:rPr>
                <w:color w:val="000000" w:themeColor="text1"/>
              </w:rPr>
              <w:t>19%</w:t>
            </w:r>
          </w:p>
        </w:tc>
        <w:tc>
          <w:tcPr>
            <w:tcW w:w="1350" w:type="dxa"/>
          </w:tcPr>
          <w:p w:rsidR="00777385" w:rsidRPr="00281D68" w:rsidRDefault="00777385" w:rsidP="004A10F4">
            <w:pPr>
              <w:jc w:val="center"/>
              <w:rPr>
                <w:color w:val="000000" w:themeColor="text1"/>
              </w:rPr>
            </w:pPr>
            <w:r w:rsidRPr="00281D68">
              <w:rPr>
                <w:color w:val="000000" w:themeColor="text1"/>
              </w:rPr>
              <w:t>1.6</w:t>
            </w:r>
          </w:p>
          <w:p w:rsidR="00777385" w:rsidRPr="00281D68" w:rsidRDefault="00777385" w:rsidP="004A10F4">
            <w:pPr>
              <w:jc w:val="center"/>
              <w:rPr>
                <w:color w:val="000000" w:themeColor="text1"/>
              </w:rPr>
            </w:pPr>
            <w:r w:rsidRPr="00281D68">
              <w:rPr>
                <w:color w:val="000000" w:themeColor="text1"/>
              </w:rPr>
              <w:t>(0.82-3.1)</w:t>
            </w:r>
          </w:p>
        </w:tc>
        <w:tc>
          <w:tcPr>
            <w:tcW w:w="1440" w:type="dxa"/>
          </w:tcPr>
          <w:p w:rsidR="00777385" w:rsidRPr="00281D68" w:rsidRDefault="00777385" w:rsidP="004A10F4">
            <w:pPr>
              <w:rPr>
                <w:color w:val="000000" w:themeColor="text1"/>
              </w:rPr>
            </w:pPr>
            <w:r w:rsidRPr="00281D68">
              <w:rPr>
                <w:color w:val="000000" w:themeColor="text1"/>
              </w:rPr>
              <w:t>23%</w:t>
            </w:r>
          </w:p>
        </w:tc>
        <w:tc>
          <w:tcPr>
            <w:tcW w:w="1966" w:type="dxa"/>
          </w:tcPr>
          <w:p w:rsidR="00777385" w:rsidRPr="00281D68" w:rsidRDefault="00777385" w:rsidP="004A10F4">
            <w:pPr>
              <w:jc w:val="center"/>
              <w:rPr>
                <w:color w:val="000000" w:themeColor="text1"/>
              </w:rPr>
            </w:pPr>
            <w:r w:rsidRPr="00281D68">
              <w:rPr>
                <w:color w:val="000000" w:themeColor="text1"/>
              </w:rPr>
              <w:t>19%</w:t>
            </w:r>
          </w:p>
        </w:tc>
        <w:tc>
          <w:tcPr>
            <w:tcW w:w="1530" w:type="dxa"/>
          </w:tcPr>
          <w:p w:rsidR="00777385" w:rsidRPr="00281D68" w:rsidRDefault="00777385" w:rsidP="004A10F4">
            <w:pPr>
              <w:jc w:val="center"/>
              <w:rPr>
                <w:color w:val="000000" w:themeColor="text1"/>
              </w:rPr>
            </w:pPr>
            <w:r w:rsidRPr="00281D68">
              <w:rPr>
                <w:color w:val="000000" w:themeColor="text1"/>
              </w:rPr>
              <w:t>1.3</w:t>
            </w:r>
          </w:p>
          <w:p w:rsidR="00777385" w:rsidRPr="00281D68" w:rsidRDefault="00777385" w:rsidP="004A10F4">
            <w:pPr>
              <w:jc w:val="center"/>
              <w:rPr>
                <w:color w:val="000000" w:themeColor="text1"/>
              </w:rPr>
            </w:pPr>
            <w:r w:rsidRPr="00281D68">
              <w:rPr>
                <w:color w:val="000000" w:themeColor="text1"/>
              </w:rPr>
              <w:t>(0.58-2.8)</w:t>
            </w:r>
          </w:p>
        </w:tc>
      </w:tr>
      <w:tr w:rsidR="00777385" w:rsidRPr="003F3363" w:rsidTr="004A10F4">
        <w:tc>
          <w:tcPr>
            <w:tcW w:w="10278" w:type="dxa"/>
            <w:gridSpan w:val="7"/>
            <w:tcBorders>
              <w:left w:val="single" w:sz="4" w:space="0" w:color="FFFFFF" w:themeColor="background1"/>
              <w:bottom w:val="single" w:sz="4" w:space="0" w:color="FFFFFF" w:themeColor="background1"/>
              <w:right w:val="single" w:sz="4" w:space="0" w:color="FFFFFF" w:themeColor="background1"/>
            </w:tcBorders>
          </w:tcPr>
          <w:p w:rsidR="00777385" w:rsidRPr="00281D68" w:rsidRDefault="00777385" w:rsidP="004A10F4">
            <w:pPr>
              <w:rPr>
                <w:color w:val="000000" w:themeColor="text1"/>
              </w:rPr>
            </w:pPr>
            <w:r w:rsidRPr="00281D68">
              <w:rPr>
                <w:color w:val="000000" w:themeColor="text1"/>
              </w:rPr>
              <w:t>The high risk APOL1 genotype, comprising two copies of the risk allele (G1/G1, G2/G2 or G1/G2), was not associated with FSGS among</w:t>
            </w:r>
            <w:r>
              <w:rPr>
                <w:color w:val="000000" w:themeColor="text1"/>
              </w:rPr>
              <w:t xml:space="preserve"> </w:t>
            </w:r>
            <w:r w:rsidRPr="00281D68">
              <w:rPr>
                <w:color w:val="000000" w:themeColor="text1"/>
              </w:rPr>
              <w:t>Black children.</w:t>
            </w:r>
            <w:r>
              <w:rPr>
                <w:color w:val="000000" w:themeColor="text1"/>
              </w:rPr>
              <w:t xml:space="preserve">  </w:t>
            </w:r>
            <w:r w:rsidRPr="004465E5">
              <w:rPr>
                <w:i/>
                <w:color w:val="000000" w:themeColor="text1"/>
              </w:rPr>
              <w:t>APOL1</w:t>
            </w:r>
            <w:r>
              <w:rPr>
                <w:color w:val="000000" w:themeColor="text1"/>
              </w:rPr>
              <w:t xml:space="preserve"> genotypes were available for 41/51 FSGS cases and 79/80 controls.  APOL1 risk variants were not observed in Indian children.</w:t>
            </w:r>
          </w:p>
          <w:p w:rsidR="00777385" w:rsidRPr="003F3363" w:rsidRDefault="00777385" w:rsidP="004A10F4"/>
        </w:tc>
      </w:tr>
    </w:tbl>
    <w:p w:rsidR="00D74153" w:rsidRPr="00281D68" w:rsidRDefault="00D74153" w:rsidP="00D74153">
      <w:pPr>
        <w:ind w:right="-240"/>
        <w:rPr>
          <w:b/>
          <w:sz w:val="22"/>
          <w:szCs w:val="22"/>
        </w:rPr>
        <w:sectPr w:rsidR="00D74153" w:rsidRPr="00281D68" w:rsidSect="00D74153">
          <w:pgSz w:w="17600" w:h="13600" w:orient="landscape"/>
          <w:pgMar w:top="1152" w:right="2117" w:bottom="1152" w:left="1440" w:header="720" w:footer="720" w:gutter="0"/>
          <w:cols w:space="720"/>
        </w:sectPr>
      </w:pPr>
    </w:p>
    <w:tbl>
      <w:tblPr>
        <w:tblStyle w:val="TableGrid"/>
        <w:tblpPr w:leftFromText="180" w:rightFromText="180" w:vertAnchor="page" w:horzAnchor="page" w:tblpX="550" w:tblpY="725"/>
        <w:tblW w:w="0" w:type="auto"/>
        <w:tblLook w:val="04A0" w:firstRow="1" w:lastRow="0" w:firstColumn="1" w:lastColumn="0" w:noHBand="0" w:noVBand="1"/>
      </w:tblPr>
      <w:tblGrid>
        <w:gridCol w:w="693"/>
        <w:gridCol w:w="781"/>
        <w:gridCol w:w="424"/>
        <w:gridCol w:w="470"/>
        <w:gridCol w:w="424"/>
        <w:gridCol w:w="470"/>
        <w:gridCol w:w="424"/>
        <w:gridCol w:w="470"/>
        <w:gridCol w:w="436"/>
        <w:gridCol w:w="470"/>
        <w:gridCol w:w="424"/>
        <w:gridCol w:w="452"/>
        <w:gridCol w:w="1010"/>
        <w:gridCol w:w="900"/>
        <w:gridCol w:w="1124"/>
        <w:gridCol w:w="1286"/>
        <w:gridCol w:w="2021"/>
      </w:tblGrid>
      <w:tr w:rsidR="00777385" w:rsidRPr="009C27E7" w:rsidTr="004A10F4">
        <w:tc>
          <w:tcPr>
            <w:tcW w:w="8972" w:type="dxa"/>
            <w:gridSpan w:val="15"/>
          </w:tcPr>
          <w:p w:rsidR="00777385" w:rsidRPr="009C27E7" w:rsidRDefault="00777385" w:rsidP="004A10F4">
            <w:pPr>
              <w:rPr>
                <w:sz w:val="12"/>
                <w:szCs w:val="12"/>
              </w:rPr>
            </w:pPr>
            <w:r>
              <w:rPr>
                <w:sz w:val="12"/>
                <w:szCs w:val="12"/>
              </w:rPr>
              <w:t xml:space="preserve">Supplementary Table 1.  NPHS variants detected in Indian and black African children with </w:t>
            </w:r>
            <w:proofErr w:type="spellStart"/>
            <w:r>
              <w:rPr>
                <w:sz w:val="12"/>
                <w:szCs w:val="12"/>
              </w:rPr>
              <w:t>nephrotic</w:t>
            </w:r>
            <w:proofErr w:type="spellEnd"/>
            <w:r>
              <w:rPr>
                <w:sz w:val="12"/>
                <w:szCs w:val="12"/>
              </w:rPr>
              <w:t xml:space="preserve"> syndrome and controls.</w:t>
            </w:r>
          </w:p>
        </w:tc>
        <w:tc>
          <w:tcPr>
            <w:tcW w:w="0" w:type="auto"/>
          </w:tcPr>
          <w:p w:rsidR="00777385" w:rsidRPr="009C27E7" w:rsidRDefault="00777385" w:rsidP="004A10F4">
            <w:pPr>
              <w:jc w:val="center"/>
              <w:rPr>
                <w:sz w:val="12"/>
                <w:szCs w:val="12"/>
              </w:rPr>
            </w:pPr>
          </w:p>
        </w:tc>
        <w:tc>
          <w:tcPr>
            <w:tcW w:w="0" w:type="auto"/>
          </w:tcPr>
          <w:p w:rsidR="00777385" w:rsidRPr="009C27E7" w:rsidRDefault="00777385" w:rsidP="004A10F4">
            <w:pPr>
              <w:jc w:val="center"/>
              <w:rPr>
                <w:sz w:val="12"/>
                <w:szCs w:val="12"/>
              </w:rPr>
            </w:pPr>
          </w:p>
        </w:tc>
      </w:tr>
      <w:tr w:rsidR="00777385" w:rsidRPr="009C27E7" w:rsidTr="004A10F4">
        <w:tc>
          <w:tcPr>
            <w:tcW w:w="0" w:type="auto"/>
            <w:tcBorders>
              <w:bottom w:val="double" w:sz="4" w:space="0" w:color="auto"/>
            </w:tcBorders>
          </w:tcPr>
          <w:p w:rsidR="00777385" w:rsidRPr="009C27E7" w:rsidRDefault="00777385" w:rsidP="004A10F4">
            <w:pPr>
              <w:rPr>
                <w:b/>
                <w:sz w:val="12"/>
                <w:szCs w:val="12"/>
              </w:rPr>
            </w:pPr>
            <w:r w:rsidRPr="009C27E7">
              <w:rPr>
                <w:b/>
                <w:sz w:val="12"/>
                <w:szCs w:val="12"/>
              </w:rPr>
              <w:t>Variant</w:t>
            </w:r>
          </w:p>
        </w:tc>
        <w:tc>
          <w:tcPr>
            <w:tcW w:w="0" w:type="auto"/>
            <w:tcBorders>
              <w:bottom w:val="double" w:sz="4" w:space="0" w:color="auto"/>
              <w:right w:val="single" w:sz="18" w:space="0" w:color="auto"/>
            </w:tcBorders>
          </w:tcPr>
          <w:p w:rsidR="00777385" w:rsidRPr="009C27E7" w:rsidRDefault="00777385" w:rsidP="004A10F4">
            <w:pPr>
              <w:jc w:val="center"/>
              <w:rPr>
                <w:b/>
                <w:sz w:val="12"/>
                <w:szCs w:val="12"/>
              </w:rPr>
            </w:pPr>
            <w:r w:rsidRPr="009C27E7">
              <w:rPr>
                <w:b/>
                <w:sz w:val="12"/>
                <w:szCs w:val="12"/>
              </w:rPr>
              <w:t>Allele</w:t>
            </w:r>
          </w:p>
        </w:tc>
        <w:tc>
          <w:tcPr>
            <w:tcW w:w="0" w:type="auto"/>
            <w:gridSpan w:val="2"/>
            <w:tcBorders>
              <w:left w:val="single" w:sz="18" w:space="0" w:color="auto"/>
              <w:bottom w:val="double" w:sz="4" w:space="0" w:color="auto"/>
              <w:right w:val="single" w:sz="18" w:space="0" w:color="auto"/>
            </w:tcBorders>
          </w:tcPr>
          <w:p w:rsidR="00777385" w:rsidRPr="009C27E7" w:rsidRDefault="00777385" w:rsidP="004A10F4">
            <w:pPr>
              <w:jc w:val="center"/>
              <w:rPr>
                <w:b/>
                <w:sz w:val="12"/>
                <w:szCs w:val="12"/>
              </w:rPr>
            </w:pPr>
            <w:r w:rsidRPr="009C27E7">
              <w:rPr>
                <w:b/>
                <w:sz w:val="12"/>
                <w:szCs w:val="12"/>
              </w:rPr>
              <w:t>All</w:t>
            </w:r>
          </w:p>
          <w:p w:rsidR="00777385" w:rsidRPr="009C27E7" w:rsidRDefault="00777385" w:rsidP="004A10F4">
            <w:pPr>
              <w:jc w:val="center"/>
              <w:rPr>
                <w:b/>
                <w:sz w:val="12"/>
                <w:szCs w:val="12"/>
              </w:rPr>
            </w:pPr>
            <w:r w:rsidRPr="009C27E7">
              <w:rPr>
                <w:b/>
                <w:sz w:val="12"/>
                <w:szCs w:val="12"/>
              </w:rPr>
              <w:t>SSNS</w:t>
            </w:r>
          </w:p>
          <w:p w:rsidR="00777385" w:rsidRPr="009C27E7" w:rsidRDefault="00777385" w:rsidP="004A10F4">
            <w:pPr>
              <w:jc w:val="center"/>
              <w:rPr>
                <w:b/>
                <w:sz w:val="12"/>
                <w:szCs w:val="12"/>
              </w:rPr>
            </w:pPr>
            <w:r w:rsidRPr="009C27E7">
              <w:rPr>
                <w:b/>
                <w:sz w:val="12"/>
                <w:szCs w:val="12"/>
              </w:rPr>
              <w:t>No=19</w:t>
            </w:r>
          </w:p>
        </w:tc>
        <w:tc>
          <w:tcPr>
            <w:tcW w:w="0" w:type="auto"/>
            <w:gridSpan w:val="2"/>
            <w:tcBorders>
              <w:left w:val="single" w:sz="18" w:space="0" w:color="auto"/>
              <w:bottom w:val="double" w:sz="4" w:space="0" w:color="auto"/>
            </w:tcBorders>
          </w:tcPr>
          <w:p w:rsidR="00777385" w:rsidRPr="009C27E7" w:rsidRDefault="00777385" w:rsidP="004A10F4">
            <w:pPr>
              <w:rPr>
                <w:b/>
                <w:sz w:val="12"/>
                <w:szCs w:val="12"/>
              </w:rPr>
            </w:pPr>
            <w:r w:rsidRPr="009C27E7">
              <w:rPr>
                <w:b/>
                <w:sz w:val="12"/>
                <w:szCs w:val="12"/>
              </w:rPr>
              <w:t>Indian SRNS</w:t>
            </w:r>
          </w:p>
          <w:p w:rsidR="00777385" w:rsidRPr="009C27E7" w:rsidRDefault="00777385" w:rsidP="004A10F4">
            <w:pPr>
              <w:rPr>
                <w:b/>
                <w:sz w:val="12"/>
                <w:szCs w:val="12"/>
              </w:rPr>
            </w:pPr>
            <w:r w:rsidRPr="009C27E7">
              <w:rPr>
                <w:b/>
                <w:sz w:val="12"/>
                <w:szCs w:val="12"/>
              </w:rPr>
              <w:t>No =</w:t>
            </w:r>
            <w:r>
              <w:rPr>
                <w:b/>
                <w:sz w:val="12"/>
                <w:szCs w:val="12"/>
              </w:rPr>
              <w:t>19</w:t>
            </w:r>
          </w:p>
        </w:tc>
        <w:tc>
          <w:tcPr>
            <w:tcW w:w="0" w:type="auto"/>
            <w:gridSpan w:val="2"/>
            <w:tcBorders>
              <w:bottom w:val="double" w:sz="4" w:space="0" w:color="auto"/>
              <w:right w:val="single" w:sz="18" w:space="0" w:color="auto"/>
            </w:tcBorders>
          </w:tcPr>
          <w:p w:rsidR="00777385" w:rsidRPr="009C27E7" w:rsidRDefault="00777385" w:rsidP="004A10F4">
            <w:pPr>
              <w:rPr>
                <w:b/>
                <w:sz w:val="12"/>
                <w:szCs w:val="12"/>
              </w:rPr>
            </w:pPr>
            <w:r w:rsidRPr="009C27E7">
              <w:rPr>
                <w:b/>
                <w:sz w:val="12"/>
                <w:szCs w:val="12"/>
              </w:rPr>
              <w:t>Indian</w:t>
            </w:r>
          </w:p>
          <w:p w:rsidR="00777385" w:rsidRPr="009C27E7" w:rsidRDefault="00777385" w:rsidP="004A10F4">
            <w:pPr>
              <w:rPr>
                <w:b/>
                <w:sz w:val="12"/>
                <w:szCs w:val="12"/>
              </w:rPr>
            </w:pPr>
            <w:r w:rsidRPr="009C27E7">
              <w:rPr>
                <w:b/>
                <w:sz w:val="12"/>
                <w:szCs w:val="12"/>
              </w:rPr>
              <w:t>Controls</w:t>
            </w:r>
          </w:p>
          <w:p w:rsidR="00777385" w:rsidRPr="009C27E7" w:rsidRDefault="00777385" w:rsidP="004A10F4">
            <w:pPr>
              <w:rPr>
                <w:b/>
                <w:sz w:val="12"/>
                <w:szCs w:val="12"/>
              </w:rPr>
            </w:pPr>
            <w:r w:rsidRPr="009C27E7">
              <w:rPr>
                <w:b/>
                <w:sz w:val="12"/>
                <w:szCs w:val="12"/>
              </w:rPr>
              <w:t>No =</w:t>
            </w:r>
            <w:r>
              <w:rPr>
                <w:b/>
                <w:sz w:val="12"/>
                <w:szCs w:val="12"/>
              </w:rPr>
              <w:t>49</w:t>
            </w:r>
          </w:p>
        </w:tc>
        <w:tc>
          <w:tcPr>
            <w:tcW w:w="0" w:type="auto"/>
            <w:gridSpan w:val="2"/>
            <w:tcBorders>
              <w:left w:val="single" w:sz="18" w:space="0" w:color="auto"/>
              <w:bottom w:val="double" w:sz="4" w:space="0" w:color="auto"/>
            </w:tcBorders>
          </w:tcPr>
          <w:p w:rsidR="00777385" w:rsidRPr="009C27E7" w:rsidRDefault="00777385" w:rsidP="004A10F4">
            <w:pPr>
              <w:rPr>
                <w:b/>
                <w:sz w:val="12"/>
                <w:szCs w:val="12"/>
              </w:rPr>
            </w:pPr>
            <w:r w:rsidRPr="009C27E7">
              <w:rPr>
                <w:b/>
                <w:sz w:val="12"/>
                <w:szCs w:val="12"/>
              </w:rPr>
              <w:t xml:space="preserve">Black </w:t>
            </w:r>
          </w:p>
          <w:p w:rsidR="00777385" w:rsidRPr="009C27E7" w:rsidRDefault="00777385" w:rsidP="004A10F4">
            <w:pPr>
              <w:rPr>
                <w:b/>
                <w:sz w:val="12"/>
                <w:szCs w:val="12"/>
              </w:rPr>
            </w:pPr>
            <w:r w:rsidRPr="009C27E7">
              <w:rPr>
                <w:b/>
                <w:sz w:val="12"/>
                <w:szCs w:val="12"/>
              </w:rPr>
              <w:t>SRNS</w:t>
            </w:r>
          </w:p>
          <w:p w:rsidR="00777385" w:rsidRPr="009C27E7" w:rsidRDefault="00777385" w:rsidP="004A10F4">
            <w:pPr>
              <w:rPr>
                <w:b/>
                <w:sz w:val="12"/>
                <w:szCs w:val="12"/>
              </w:rPr>
            </w:pPr>
            <w:r w:rsidRPr="009C27E7">
              <w:rPr>
                <w:b/>
                <w:sz w:val="12"/>
                <w:szCs w:val="12"/>
              </w:rPr>
              <w:t>No =35</w:t>
            </w:r>
          </w:p>
        </w:tc>
        <w:tc>
          <w:tcPr>
            <w:tcW w:w="0" w:type="auto"/>
            <w:gridSpan w:val="2"/>
            <w:tcBorders>
              <w:bottom w:val="double" w:sz="4" w:space="0" w:color="auto"/>
              <w:right w:val="single" w:sz="18" w:space="0" w:color="auto"/>
            </w:tcBorders>
          </w:tcPr>
          <w:p w:rsidR="00777385" w:rsidRPr="009C27E7" w:rsidRDefault="00777385" w:rsidP="004A10F4">
            <w:pPr>
              <w:jc w:val="center"/>
              <w:rPr>
                <w:b/>
                <w:sz w:val="12"/>
                <w:szCs w:val="12"/>
              </w:rPr>
            </w:pPr>
            <w:r w:rsidRPr="009C27E7">
              <w:rPr>
                <w:b/>
                <w:sz w:val="12"/>
                <w:szCs w:val="12"/>
              </w:rPr>
              <w:t>Black</w:t>
            </w:r>
          </w:p>
          <w:p w:rsidR="00777385" w:rsidRPr="009C27E7" w:rsidRDefault="00777385" w:rsidP="004A10F4">
            <w:pPr>
              <w:jc w:val="center"/>
              <w:rPr>
                <w:b/>
                <w:sz w:val="12"/>
                <w:szCs w:val="12"/>
              </w:rPr>
            </w:pPr>
            <w:r w:rsidRPr="009C27E7">
              <w:rPr>
                <w:b/>
                <w:sz w:val="12"/>
                <w:szCs w:val="12"/>
              </w:rPr>
              <w:t>Controls</w:t>
            </w:r>
          </w:p>
          <w:p w:rsidR="00777385" w:rsidRPr="009C27E7" w:rsidRDefault="00777385" w:rsidP="004A10F4">
            <w:pPr>
              <w:jc w:val="center"/>
              <w:rPr>
                <w:b/>
                <w:sz w:val="12"/>
                <w:szCs w:val="12"/>
              </w:rPr>
            </w:pPr>
            <w:r w:rsidRPr="009C27E7">
              <w:rPr>
                <w:b/>
                <w:sz w:val="12"/>
                <w:szCs w:val="12"/>
              </w:rPr>
              <w:t>No=5</w:t>
            </w:r>
            <w:r>
              <w:rPr>
                <w:b/>
                <w:sz w:val="12"/>
                <w:szCs w:val="12"/>
              </w:rPr>
              <w:t>5</w:t>
            </w:r>
          </w:p>
        </w:tc>
        <w:tc>
          <w:tcPr>
            <w:tcW w:w="1010" w:type="dxa"/>
            <w:tcBorders>
              <w:left w:val="single" w:sz="18" w:space="0" w:color="auto"/>
              <w:bottom w:val="double" w:sz="4" w:space="0" w:color="auto"/>
            </w:tcBorders>
          </w:tcPr>
          <w:p w:rsidR="00777385" w:rsidRPr="009C27E7" w:rsidRDefault="00777385" w:rsidP="004A10F4">
            <w:pPr>
              <w:jc w:val="center"/>
              <w:rPr>
                <w:b/>
                <w:sz w:val="12"/>
                <w:szCs w:val="12"/>
              </w:rPr>
            </w:pPr>
            <w:r w:rsidRPr="009C27E7">
              <w:rPr>
                <w:b/>
                <w:sz w:val="12"/>
                <w:szCs w:val="12"/>
              </w:rPr>
              <w:t>1000GP</w:t>
            </w:r>
          </w:p>
          <w:p w:rsidR="00777385" w:rsidRPr="009C27E7" w:rsidRDefault="00777385" w:rsidP="004A10F4">
            <w:pPr>
              <w:jc w:val="center"/>
              <w:rPr>
                <w:b/>
                <w:sz w:val="12"/>
                <w:szCs w:val="12"/>
              </w:rPr>
            </w:pPr>
            <w:proofErr w:type="gramStart"/>
            <w:r w:rsidRPr="009C27E7">
              <w:rPr>
                <w:b/>
                <w:sz w:val="12"/>
                <w:szCs w:val="12"/>
              </w:rPr>
              <w:t>or</w:t>
            </w:r>
            <w:proofErr w:type="gramEnd"/>
            <w:r w:rsidRPr="009C27E7">
              <w:rPr>
                <w:b/>
                <w:sz w:val="12"/>
                <w:szCs w:val="12"/>
              </w:rPr>
              <w:t xml:space="preserve"> </w:t>
            </w:r>
            <w:proofErr w:type="spellStart"/>
            <w:r w:rsidRPr="009C27E7">
              <w:rPr>
                <w:b/>
                <w:sz w:val="12"/>
                <w:szCs w:val="12"/>
              </w:rPr>
              <w:t>dbSNP</w:t>
            </w:r>
            <w:proofErr w:type="spellEnd"/>
          </w:p>
        </w:tc>
        <w:tc>
          <w:tcPr>
            <w:tcW w:w="900" w:type="dxa"/>
            <w:tcBorders>
              <w:bottom w:val="double" w:sz="4" w:space="0" w:color="auto"/>
            </w:tcBorders>
          </w:tcPr>
          <w:p w:rsidR="00777385" w:rsidRPr="009C27E7" w:rsidRDefault="00777385" w:rsidP="004A10F4">
            <w:pPr>
              <w:rPr>
                <w:b/>
                <w:sz w:val="12"/>
                <w:szCs w:val="12"/>
              </w:rPr>
            </w:pPr>
            <w:r>
              <w:rPr>
                <w:b/>
                <w:sz w:val="12"/>
                <w:szCs w:val="12"/>
              </w:rPr>
              <w:t>SIFT prediction</w:t>
            </w:r>
          </w:p>
        </w:tc>
        <w:tc>
          <w:tcPr>
            <w:tcW w:w="1124" w:type="dxa"/>
            <w:tcBorders>
              <w:bottom w:val="double" w:sz="4" w:space="0" w:color="auto"/>
            </w:tcBorders>
          </w:tcPr>
          <w:p w:rsidR="00777385" w:rsidRPr="009C27E7" w:rsidRDefault="00777385" w:rsidP="004A10F4">
            <w:pPr>
              <w:rPr>
                <w:b/>
                <w:sz w:val="12"/>
                <w:szCs w:val="12"/>
              </w:rPr>
            </w:pPr>
            <w:proofErr w:type="spellStart"/>
            <w:r>
              <w:rPr>
                <w:b/>
                <w:sz w:val="12"/>
                <w:szCs w:val="12"/>
              </w:rPr>
              <w:t>PolyPhen</w:t>
            </w:r>
            <w:proofErr w:type="spellEnd"/>
            <w:r>
              <w:rPr>
                <w:b/>
                <w:sz w:val="12"/>
                <w:szCs w:val="12"/>
              </w:rPr>
              <w:t xml:space="preserve"> prediction</w:t>
            </w:r>
          </w:p>
        </w:tc>
        <w:tc>
          <w:tcPr>
            <w:tcW w:w="0" w:type="auto"/>
            <w:tcBorders>
              <w:bottom w:val="double" w:sz="4" w:space="0" w:color="auto"/>
            </w:tcBorders>
          </w:tcPr>
          <w:p w:rsidR="00777385" w:rsidRPr="009C27E7" w:rsidRDefault="00777385" w:rsidP="004A10F4">
            <w:pPr>
              <w:jc w:val="center"/>
              <w:rPr>
                <w:b/>
                <w:sz w:val="12"/>
                <w:szCs w:val="12"/>
              </w:rPr>
            </w:pPr>
            <w:r w:rsidRPr="009C27E7">
              <w:rPr>
                <w:b/>
                <w:sz w:val="12"/>
                <w:szCs w:val="12"/>
              </w:rPr>
              <w:t>Reported association</w:t>
            </w:r>
          </w:p>
          <w:p w:rsidR="00777385" w:rsidRPr="009C27E7" w:rsidRDefault="00777385" w:rsidP="004A10F4">
            <w:pPr>
              <w:jc w:val="center"/>
              <w:rPr>
                <w:b/>
                <w:sz w:val="12"/>
                <w:szCs w:val="12"/>
              </w:rPr>
            </w:pPr>
            <w:proofErr w:type="gramStart"/>
            <w:r w:rsidRPr="009C27E7">
              <w:rPr>
                <w:b/>
                <w:sz w:val="12"/>
                <w:szCs w:val="12"/>
              </w:rPr>
              <w:t>with</w:t>
            </w:r>
            <w:proofErr w:type="gramEnd"/>
            <w:r w:rsidRPr="009C27E7">
              <w:rPr>
                <w:b/>
                <w:sz w:val="12"/>
                <w:szCs w:val="12"/>
              </w:rPr>
              <w:t xml:space="preserve"> FSGS</w:t>
            </w:r>
          </w:p>
        </w:tc>
        <w:tc>
          <w:tcPr>
            <w:tcW w:w="0" w:type="auto"/>
            <w:tcBorders>
              <w:bottom w:val="double" w:sz="4" w:space="0" w:color="auto"/>
            </w:tcBorders>
          </w:tcPr>
          <w:p w:rsidR="00777385" w:rsidRPr="009C27E7" w:rsidRDefault="00777385" w:rsidP="004A10F4">
            <w:pPr>
              <w:jc w:val="center"/>
              <w:rPr>
                <w:b/>
                <w:sz w:val="12"/>
                <w:szCs w:val="12"/>
              </w:rPr>
            </w:pPr>
            <w:r w:rsidRPr="009C27E7">
              <w:rPr>
                <w:b/>
                <w:sz w:val="12"/>
                <w:szCs w:val="12"/>
              </w:rPr>
              <w:t>Ref</w:t>
            </w:r>
          </w:p>
        </w:tc>
      </w:tr>
      <w:tr w:rsidR="00777385" w:rsidRPr="009C27E7" w:rsidTr="004A10F4">
        <w:tc>
          <w:tcPr>
            <w:tcW w:w="0" w:type="auto"/>
            <w:tcBorders>
              <w:top w:val="double" w:sz="4" w:space="0" w:color="auto"/>
            </w:tcBorders>
          </w:tcPr>
          <w:p w:rsidR="00777385" w:rsidRPr="009C27E7" w:rsidRDefault="00777385" w:rsidP="004A10F4">
            <w:pPr>
              <w:rPr>
                <w:sz w:val="12"/>
                <w:szCs w:val="12"/>
              </w:rPr>
            </w:pPr>
          </w:p>
        </w:tc>
        <w:tc>
          <w:tcPr>
            <w:tcW w:w="0" w:type="auto"/>
            <w:tcBorders>
              <w:top w:val="double" w:sz="4" w:space="0" w:color="auto"/>
              <w:right w:val="single" w:sz="18" w:space="0" w:color="auto"/>
            </w:tcBorders>
          </w:tcPr>
          <w:p w:rsidR="00777385" w:rsidRPr="009C27E7" w:rsidRDefault="00777385" w:rsidP="004A10F4">
            <w:pPr>
              <w:jc w:val="center"/>
              <w:rPr>
                <w:sz w:val="12"/>
                <w:szCs w:val="12"/>
              </w:rPr>
            </w:pPr>
          </w:p>
        </w:tc>
        <w:tc>
          <w:tcPr>
            <w:tcW w:w="0" w:type="auto"/>
            <w:tcBorders>
              <w:top w:val="double" w:sz="4" w:space="0" w:color="auto"/>
              <w:left w:val="single" w:sz="18" w:space="0" w:color="auto"/>
            </w:tcBorders>
          </w:tcPr>
          <w:p w:rsidR="00777385" w:rsidRPr="009C27E7" w:rsidRDefault="00777385" w:rsidP="004A10F4">
            <w:pPr>
              <w:jc w:val="center"/>
              <w:rPr>
                <w:b/>
                <w:sz w:val="12"/>
                <w:szCs w:val="12"/>
              </w:rPr>
            </w:pPr>
            <w:r w:rsidRPr="009C27E7">
              <w:rPr>
                <w:b/>
                <w:sz w:val="12"/>
                <w:szCs w:val="12"/>
              </w:rPr>
              <w:t>Het</w:t>
            </w:r>
          </w:p>
        </w:tc>
        <w:tc>
          <w:tcPr>
            <w:tcW w:w="0" w:type="auto"/>
            <w:tcBorders>
              <w:top w:val="double" w:sz="4" w:space="0" w:color="auto"/>
              <w:right w:val="single" w:sz="18" w:space="0" w:color="auto"/>
            </w:tcBorders>
          </w:tcPr>
          <w:p w:rsidR="00777385" w:rsidRPr="009C27E7" w:rsidRDefault="00777385" w:rsidP="004A10F4">
            <w:pPr>
              <w:jc w:val="center"/>
              <w:rPr>
                <w:b/>
                <w:sz w:val="12"/>
                <w:szCs w:val="12"/>
              </w:rPr>
            </w:pPr>
            <w:proofErr w:type="spellStart"/>
            <w:r w:rsidRPr="009C27E7">
              <w:rPr>
                <w:b/>
                <w:sz w:val="12"/>
                <w:szCs w:val="12"/>
              </w:rPr>
              <w:t>Hom</w:t>
            </w:r>
            <w:proofErr w:type="spellEnd"/>
          </w:p>
        </w:tc>
        <w:tc>
          <w:tcPr>
            <w:tcW w:w="0" w:type="auto"/>
            <w:tcBorders>
              <w:top w:val="double" w:sz="4" w:space="0" w:color="auto"/>
              <w:left w:val="single" w:sz="18" w:space="0" w:color="auto"/>
            </w:tcBorders>
          </w:tcPr>
          <w:p w:rsidR="00777385" w:rsidRPr="009C27E7" w:rsidRDefault="00777385" w:rsidP="004A10F4">
            <w:pPr>
              <w:rPr>
                <w:b/>
                <w:sz w:val="12"/>
                <w:szCs w:val="12"/>
              </w:rPr>
            </w:pPr>
            <w:r w:rsidRPr="009C27E7">
              <w:rPr>
                <w:b/>
                <w:sz w:val="12"/>
                <w:szCs w:val="12"/>
              </w:rPr>
              <w:t>Het</w:t>
            </w:r>
          </w:p>
        </w:tc>
        <w:tc>
          <w:tcPr>
            <w:tcW w:w="0" w:type="auto"/>
            <w:tcBorders>
              <w:top w:val="double" w:sz="4" w:space="0" w:color="auto"/>
            </w:tcBorders>
          </w:tcPr>
          <w:p w:rsidR="00777385" w:rsidRPr="009C27E7" w:rsidRDefault="00777385" w:rsidP="004A10F4">
            <w:pPr>
              <w:rPr>
                <w:b/>
                <w:sz w:val="12"/>
                <w:szCs w:val="12"/>
              </w:rPr>
            </w:pPr>
            <w:proofErr w:type="spellStart"/>
            <w:r w:rsidRPr="009C27E7">
              <w:rPr>
                <w:b/>
                <w:sz w:val="12"/>
                <w:szCs w:val="12"/>
              </w:rPr>
              <w:t>Hom</w:t>
            </w:r>
            <w:proofErr w:type="spellEnd"/>
          </w:p>
        </w:tc>
        <w:tc>
          <w:tcPr>
            <w:tcW w:w="0" w:type="auto"/>
            <w:tcBorders>
              <w:top w:val="double" w:sz="4" w:space="0" w:color="auto"/>
            </w:tcBorders>
          </w:tcPr>
          <w:p w:rsidR="00777385" w:rsidRPr="009C27E7" w:rsidRDefault="00777385" w:rsidP="004A10F4">
            <w:pPr>
              <w:ind w:hanging="36"/>
              <w:rPr>
                <w:b/>
                <w:sz w:val="12"/>
                <w:szCs w:val="12"/>
              </w:rPr>
            </w:pPr>
            <w:r w:rsidRPr="009C27E7">
              <w:rPr>
                <w:b/>
                <w:sz w:val="12"/>
                <w:szCs w:val="12"/>
              </w:rPr>
              <w:t>Het</w:t>
            </w:r>
          </w:p>
        </w:tc>
        <w:tc>
          <w:tcPr>
            <w:tcW w:w="0" w:type="auto"/>
            <w:tcBorders>
              <w:top w:val="double" w:sz="4" w:space="0" w:color="auto"/>
              <w:right w:val="single" w:sz="18" w:space="0" w:color="auto"/>
            </w:tcBorders>
          </w:tcPr>
          <w:p w:rsidR="00777385" w:rsidRPr="009C27E7" w:rsidRDefault="00777385" w:rsidP="004A10F4">
            <w:pPr>
              <w:jc w:val="center"/>
              <w:rPr>
                <w:b/>
                <w:sz w:val="12"/>
                <w:szCs w:val="12"/>
              </w:rPr>
            </w:pPr>
            <w:proofErr w:type="spellStart"/>
            <w:r w:rsidRPr="009C27E7">
              <w:rPr>
                <w:b/>
                <w:sz w:val="12"/>
                <w:szCs w:val="12"/>
              </w:rPr>
              <w:t>Hom</w:t>
            </w:r>
            <w:proofErr w:type="spellEnd"/>
          </w:p>
        </w:tc>
        <w:tc>
          <w:tcPr>
            <w:tcW w:w="0" w:type="auto"/>
            <w:tcBorders>
              <w:top w:val="double" w:sz="4" w:space="0" w:color="auto"/>
              <w:left w:val="single" w:sz="18" w:space="0" w:color="auto"/>
            </w:tcBorders>
          </w:tcPr>
          <w:p w:rsidR="00777385" w:rsidRPr="009C27E7" w:rsidRDefault="00777385" w:rsidP="004A10F4">
            <w:pPr>
              <w:rPr>
                <w:b/>
                <w:sz w:val="12"/>
                <w:szCs w:val="12"/>
              </w:rPr>
            </w:pPr>
            <w:r w:rsidRPr="009C27E7">
              <w:rPr>
                <w:b/>
                <w:sz w:val="12"/>
                <w:szCs w:val="12"/>
              </w:rPr>
              <w:t>Het</w:t>
            </w:r>
          </w:p>
        </w:tc>
        <w:tc>
          <w:tcPr>
            <w:tcW w:w="0" w:type="auto"/>
            <w:tcBorders>
              <w:top w:val="double" w:sz="4" w:space="0" w:color="auto"/>
            </w:tcBorders>
          </w:tcPr>
          <w:p w:rsidR="00777385" w:rsidRPr="009C27E7" w:rsidRDefault="00777385" w:rsidP="004A10F4">
            <w:pPr>
              <w:jc w:val="center"/>
              <w:rPr>
                <w:b/>
                <w:sz w:val="12"/>
                <w:szCs w:val="12"/>
              </w:rPr>
            </w:pPr>
            <w:proofErr w:type="spellStart"/>
            <w:r w:rsidRPr="009C27E7">
              <w:rPr>
                <w:b/>
                <w:sz w:val="12"/>
                <w:szCs w:val="12"/>
              </w:rPr>
              <w:t>Hom</w:t>
            </w:r>
            <w:proofErr w:type="spellEnd"/>
          </w:p>
        </w:tc>
        <w:tc>
          <w:tcPr>
            <w:tcW w:w="0" w:type="auto"/>
            <w:tcBorders>
              <w:top w:val="double" w:sz="4" w:space="0" w:color="auto"/>
            </w:tcBorders>
          </w:tcPr>
          <w:p w:rsidR="00777385" w:rsidRPr="009C27E7" w:rsidRDefault="00777385" w:rsidP="004A10F4">
            <w:pPr>
              <w:rPr>
                <w:b/>
                <w:sz w:val="12"/>
                <w:szCs w:val="12"/>
              </w:rPr>
            </w:pPr>
            <w:r w:rsidRPr="009C27E7">
              <w:rPr>
                <w:b/>
                <w:sz w:val="12"/>
                <w:szCs w:val="12"/>
              </w:rPr>
              <w:t>Het</w:t>
            </w:r>
          </w:p>
        </w:tc>
        <w:tc>
          <w:tcPr>
            <w:tcW w:w="0" w:type="auto"/>
            <w:tcBorders>
              <w:top w:val="double" w:sz="4" w:space="0" w:color="auto"/>
              <w:right w:val="single" w:sz="18" w:space="0" w:color="auto"/>
            </w:tcBorders>
          </w:tcPr>
          <w:p w:rsidR="00777385" w:rsidRPr="009C27E7" w:rsidRDefault="00777385" w:rsidP="004A10F4">
            <w:pPr>
              <w:ind w:left="-18"/>
              <w:jc w:val="center"/>
              <w:rPr>
                <w:b/>
                <w:sz w:val="12"/>
                <w:szCs w:val="12"/>
              </w:rPr>
            </w:pPr>
            <w:proofErr w:type="spellStart"/>
            <w:r w:rsidRPr="009C27E7">
              <w:rPr>
                <w:b/>
                <w:sz w:val="12"/>
                <w:szCs w:val="12"/>
              </w:rPr>
              <w:t>Hom</w:t>
            </w:r>
            <w:proofErr w:type="spellEnd"/>
          </w:p>
        </w:tc>
        <w:tc>
          <w:tcPr>
            <w:tcW w:w="1010" w:type="dxa"/>
            <w:tcBorders>
              <w:top w:val="double" w:sz="4" w:space="0" w:color="auto"/>
              <w:left w:val="single" w:sz="18" w:space="0" w:color="auto"/>
            </w:tcBorders>
          </w:tcPr>
          <w:p w:rsidR="00777385" w:rsidRPr="009C27E7" w:rsidRDefault="00777385" w:rsidP="004A10F4">
            <w:pPr>
              <w:jc w:val="center"/>
              <w:rPr>
                <w:sz w:val="12"/>
                <w:szCs w:val="12"/>
              </w:rPr>
            </w:pPr>
          </w:p>
        </w:tc>
        <w:tc>
          <w:tcPr>
            <w:tcW w:w="900" w:type="dxa"/>
            <w:tcBorders>
              <w:top w:val="double" w:sz="4" w:space="0" w:color="auto"/>
            </w:tcBorders>
          </w:tcPr>
          <w:p w:rsidR="00777385" w:rsidRPr="009C27E7" w:rsidRDefault="00777385" w:rsidP="004A10F4">
            <w:pPr>
              <w:jc w:val="center"/>
              <w:rPr>
                <w:sz w:val="12"/>
                <w:szCs w:val="12"/>
              </w:rPr>
            </w:pPr>
          </w:p>
        </w:tc>
        <w:tc>
          <w:tcPr>
            <w:tcW w:w="1124" w:type="dxa"/>
            <w:tcBorders>
              <w:top w:val="double" w:sz="4" w:space="0" w:color="auto"/>
            </w:tcBorders>
          </w:tcPr>
          <w:p w:rsidR="00777385" w:rsidRPr="009C27E7" w:rsidRDefault="00777385" w:rsidP="004A10F4">
            <w:pPr>
              <w:jc w:val="center"/>
              <w:rPr>
                <w:sz w:val="12"/>
                <w:szCs w:val="12"/>
              </w:rPr>
            </w:pPr>
          </w:p>
        </w:tc>
        <w:tc>
          <w:tcPr>
            <w:tcW w:w="0" w:type="auto"/>
            <w:tcBorders>
              <w:top w:val="double" w:sz="4" w:space="0" w:color="auto"/>
            </w:tcBorders>
          </w:tcPr>
          <w:p w:rsidR="00777385" w:rsidRPr="009C27E7" w:rsidRDefault="00777385" w:rsidP="004A10F4">
            <w:pPr>
              <w:rPr>
                <w:sz w:val="12"/>
                <w:szCs w:val="12"/>
              </w:rPr>
            </w:pPr>
          </w:p>
        </w:tc>
        <w:tc>
          <w:tcPr>
            <w:tcW w:w="0" w:type="auto"/>
            <w:tcBorders>
              <w:top w:val="double" w:sz="4" w:space="0" w:color="auto"/>
            </w:tcBorders>
          </w:tcPr>
          <w:p w:rsidR="00777385" w:rsidRPr="009C27E7" w:rsidRDefault="00777385" w:rsidP="004A10F4">
            <w:pPr>
              <w:rPr>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-52 5’UTR</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G/T</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15%</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31%</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11%</w:t>
            </w:r>
          </w:p>
        </w:tc>
        <w:tc>
          <w:tcPr>
            <w:tcW w:w="1010" w:type="dxa"/>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rs78541594</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Pr>
                <w:rFonts w:asciiTheme="majorHAnsi" w:hAnsiTheme="majorHAnsi"/>
                <w:sz w:val="12"/>
                <w:szCs w:val="12"/>
              </w:rPr>
              <w:t>Uncertain, ESRD progression</w:t>
            </w:r>
          </w:p>
        </w:tc>
        <w:tc>
          <w:tcPr>
            <w:tcW w:w="0" w:type="auto"/>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r w:rsidRPr="009C27E7">
              <w:rPr>
                <w:rFonts w:ascii="Times" w:hAnsi="Times" w:cs="Times"/>
                <w:sz w:val="12"/>
                <w:szCs w:val="12"/>
                <w:lang w:eastAsia="ja-JP"/>
              </w:rPr>
              <w:t>[McKenzie et al., 2007]</w:t>
            </w:r>
          </w:p>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-51 5’UTR</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G/T</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p w:rsidR="00777385" w:rsidRPr="009C27E7" w:rsidRDefault="00777385" w:rsidP="004A10F4">
            <w:pPr>
              <w:jc w:val="cente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6</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35%</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p w:rsidR="00777385" w:rsidRPr="009C27E7" w:rsidRDefault="00777385" w:rsidP="004A10F4">
            <w:pPr>
              <w:jc w:val="center"/>
              <w:rPr>
                <w:rFonts w:asciiTheme="majorHAnsi" w:hAnsiTheme="majorHAnsi"/>
                <w:sz w:val="12"/>
                <w:szCs w:val="12"/>
              </w:rPr>
            </w:pP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10</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24%</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p w:rsidR="00777385" w:rsidRPr="009C27E7" w:rsidRDefault="00777385" w:rsidP="004A10F4">
            <w:pPr>
              <w:jc w:val="cente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19%</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8</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36%</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12</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p w:rsidR="00777385" w:rsidRPr="009C27E7" w:rsidRDefault="00777385" w:rsidP="004A10F4">
            <w:pPr>
              <w:jc w:val="center"/>
              <w:rPr>
                <w:rFonts w:asciiTheme="majorHAnsi" w:hAnsiTheme="majorHAnsi"/>
                <w:sz w:val="12"/>
                <w:szCs w:val="12"/>
              </w:rPr>
            </w:pPr>
          </w:p>
        </w:tc>
        <w:tc>
          <w:tcPr>
            <w:tcW w:w="1010" w:type="dxa"/>
          </w:tcPr>
          <w:p w:rsidR="00777385" w:rsidRPr="009C27E7" w:rsidRDefault="00777385" w:rsidP="004A10F4">
            <w:pPr>
              <w:rPr>
                <w:rFonts w:asciiTheme="majorHAnsi" w:hAnsiTheme="majorHAnsi"/>
                <w:sz w:val="12"/>
                <w:szCs w:val="12"/>
              </w:rPr>
            </w:pPr>
            <w:proofErr w:type="gramStart"/>
            <w:r w:rsidRPr="009C27E7">
              <w:rPr>
                <w:rFonts w:asciiTheme="majorHAnsi" w:hAnsiTheme="majorHAnsi"/>
                <w:sz w:val="12"/>
                <w:szCs w:val="12"/>
              </w:rPr>
              <w:t>rs12406197</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No</w:t>
            </w:r>
          </w:p>
        </w:tc>
        <w:tc>
          <w:tcPr>
            <w:tcW w:w="0" w:type="auto"/>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r w:rsidRPr="009C27E7">
              <w:rPr>
                <w:rFonts w:ascii="Times" w:hAnsi="Times" w:cs="Times"/>
                <w:sz w:val="12"/>
                <w:szCs w:val="12"/>
                <w:lang w:eastAsia="ja-JP"/>
              </w:rPr>
              <w:t>Yu et al., 2005]</w:t>
            </w:r>
          </w:p>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highlight w:val="green"/>
              </w:rPr>
              <w:t>p. P20L</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proofErr w:type="gramStart"/>
            <w:r w:rsidRPr="009C27E7">
              <w:rPr>
                <w:rFonts w:asciiTheme="majorHAnsi" w:hAnsiTheme="majorHAnsi"/>
                <w:sz w:val="12"/>
                <w:szCs w:val="12"/>
              </w:rPr>
              <w:t>c</w:t>
            </w:r>
            <w:proofErr w:type="gramEnd"/>
            <w:r w:rsidRPr="009C27E7">
              <w:rPr>
                <w:rFonts w:asciiTheme="majorHAnsi" w:hAnsiTheme="majorHAnsi"/>
                <w:sz w:val="12"/>
                <w:szCs w:val="12"/>
              </w:rPr>
              <w:t>.59C&gt;T</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highlight w:val="yellow"/>
              </w:rPr>
            </w:pPr>
            <w:r w:rsidRPr="009C27E7">
              <w:rPr>
                <w:rFonts w:asciiTheme="majorHAnsi" w:hAnsiTheme="majorHAnsi"/>
                <w:sz w:val="12"/>
                <w:szCs w:val="12"/>
                <w:highlight w:val="yellow"/>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yellow"/>
              </w:rPr>
              <w:t>7%</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highlight w:val="yellow"/>
              </w:rPr>
            </w:pPr>
            <w:r w:rsidRPr="009C27E7">
              <w:rPr>
                <w:rFonts w:asciiTheme="majorHAnsi" w:hAnsiTheme="majorHAnsi"/>
                <w:sz w:val="12"/>
                <w:szCs w:val="12"/>
                <w:highlight w:val="yellow"/>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yellow"/>
              </w:rPr>
              <w:t>6%</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9C27E7" w:rsidRDefault="00777385" w:rsidP="004A10F4">
            <w:pPr>
              <w:rPr>
                <w:rFonts w:asciiTheme="majorHAnsi" w:hAnsiTheme="majorHAnsi"/>
                <w:sz w:val="12"/>
                <w:szCs w:val="12"/>
              </w:rPr>
            </w:pPr>
            <w:proofErr w:type="gramStart"/>
            <w:r w:rsidRPr="009C27E7">
              <w:rPr>
                <w:rFonts w:asciiTheme="majorHAnsi" w:hAnsiTheme="majorHAnsi"/>
                <w:sz w:val="12"/>
                <w:szCs w:val="12"/>
              </w:rPr>
              <w:t>rs74315344</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B345B8" w:rsidRDefault="00777385" w:rsidP="004A10F4">
            <w:pPr>
              <w:rPr>
                <w:rFonts w:ascii="Times" w:hAnsi="Times"/>
                <w:sz w:val="12"/>
                <w:szCs w:val="12"/>
              </w:rPr>
            </w:pPr>
            <w:r w:rsidRPr="00B345B8">
              <w:rPr>
                <w:rFonts w:ascii="Times" w:hAnsi="Times"/>
                <w:sz w:val="12"/>
                <w:szCs w:val="12"/>
              </w:rPr>
              <w:t>Deleterious</w:t>
            </w:r>
          </w:p>
        </w:tc>
        <w:tc>
          <w:tcPr>
            <w:tcW w:w="1124" w:type="dxa"/>
            <w:tcBorders>
              <w:left w:val="single" w:sz="4" w:space="0" w:color="auto"/>
            </w:tcBorders>
          </w:tcPr>
          <w:p w:rsidR="00777385" w:rsidRPr="00B345B8" w:rsidRDefault="00777385" w:rsidP="004A10F4">
            <w:pPr>
              <w:rPr>
                <w:rFonts w:ascii="Times" w:hAnsi="Times"/>
                <w:sz w:val="12"/>
                <w:szCs w:val="12"/>
              </w:rPr>
            </w:pPr>
            <w:r w:rsidRPr="00B345B8">
              <w:rPr>
                <w:rFonts w:ascii="Times" w:hAnsi="Times"/>
                <w:sz w:val="12"/>
                <w:szCs w:val="12"/>
              </w:rPr>
              <w:t>Possibly damaging</w:t>
            </w:r>
          </w:p>
        </w:tc>
        <w:tc>
          <w:tcPr>
            <w:tcW w:w="1286" w:type="dxa"/>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xml:space="preserve">, pathogenic </w:t>
            </w:r>
            <w:proofErr w:type="gramStart"/>
            <w:r>
              <w:rPr>
                <w:rFonts w:asciiTheme="majorHAnsi" w:hAnsiTheme="majorHAnsi"/>
                <w:sz w:val="12"/>
                <w:szCs w:val="12"/>
              </w:rPr>
              <w:t>for  SRNS</w:t>
            </w:r>
            <w:proofErr w:type="gramEnd"/>
          </w:p>
        </w:tc>
        <w:tc>
          <w:tcPr>
            <w:tcW w:w="2021" w:type="dxa"/>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w:t>
            </w:r>
            <w:proofErr w:type="spellStart"/>
            <w:r w:rsidRPr="009C27E7">
              <w:rPr>
                <w:rFonts w:asciiTheme="majorHAnsi" w:hAnsiTheme="majorHAnsi"/>
                <w:sz w:val="12"/>
                <w:szCs w:val="12"/>
              </w:rPr>
              <w:t>Boute</w:t>
            </w:r>
            <w:proofErr w:type="spellEnd"/>
            <w:r w:rsidRPr="009C27E7">
              <w:rPr>
                <w:rFonts w:asciiTheme="majorHAnsi" w:hAnsiTheme="majorHAnsi"/>
                <w:sz w:val="12"/>
                <w:szCs w:val="12"/>
              </w:rPr>
              <w:t xml:space="preserve"> et al., 2000; </w:t>
            </w:r>
            <w:proofErr w:type="spellStart"/>
            <w:r w:rsidRPr="009C27E7">
              <w:rPr>
                <w:rFonts w:asciiTheme="majorHAnsi" w:hAnsiTheme="majorHAnsi"/>
                <w:sz w:val="12"/>
                <w:szCs w:val="12"/>
              </w:rPr>
              <w:t>Ruf</w:t>
            </w:r>
            <w:proofErr w:type="spellEnd"/>
            <w:r w:rsidRPr="009C27E7">
              <w:rPr>
                <w:rFonts w:asciiTheme="majorHAnsi" w:hAnsiTheme="majorHAnsi"/>
                <w:sz w:val="12"/>
                <w:szCs w:val="12"/>
              </w:rPr>
              <w:t xml:space="preserve"> et al., 2004]</w:t>
            </w:r>
          </w:p>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p. G34G</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proofErr w:type="gramStart"/>
            <w:r w:rsidRPr="009C27E7">
              <w:rPr>
                <w:rFonts w:asciiTheme="majorHAnsi" w:hAnsiTheme="majorHAnsi"/>
                <w:sz w:val="12"/>
                <w:szCs w:val="12"/>
              </w:rPr>
              <w:t>c</w:t>
            </w:r>
            <w:proofErr w:type="gramEnd"/>
            <w:r w:rsidRPr="009C27E7">
              <w:rPr>
                <w:rFonts w:asciiTheme="majorHAnsi" w:hAnsiTheme="majorHAnsi"/>
                <w:sz w:val="12"/>
                <w:szCs w:val="12"/>
              </w:rPr>
              <w:t>.102G&gt;A</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36%</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22%</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9</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7</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25%</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4%</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16</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29%</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tc>
        <w:tc>
          <w:tcPr>
            <w:tcW w:w="1010" w:type="dxa"/>
          </w:tcPr>
          <w:p w:rsidR="00777385" w:rsidRPr="00BA7B0D"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rs1079292</w:t>
            </w:r>
            <w:proofErr w:type="gramEnd"/>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No</w:t>
            </w: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[Karle et al., 2002]</w:t>
            </w:r>
          </w:p>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highlight w:val="yellow"/>
              </w:rPr>
              <w:t>p. G42R</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G/A</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7%</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w:t>
            </w:r>
          </w:p>
        </w:tc>
        <w:tc>
          <w:tcPr>
            <w:tcW w:w="1010" w:type="dxa"/>
          </w:tcPr>
          <w:p w:rsidR="00777385" w:rsidRPr="0087656C" w:rsidRDefault="00777385" w:rsidP="004A10F4">
            <w:pPr>
              <w:widowControl w:val="0"/>
              <w:autoSpaceDE w:val="0"/>
              <w:autoSpaceDN w:val="0"/>
              <w:adjustRightInd w:val="0"/>
              <w:spacing w:after="240"/>
              <w:rPr>
                <w:rFonts w:ascii="Times" w:hAnsi="Times"/>
                <w:sz w:val="12"/>
                <w:szCs w:val="12"/>
              </w:rPr>
            </w:pPr>
            <w:proofErr w:type="gramStart"/>
            <w:r w:rsidRPr="0087656C">
              <w:rPr>
                <w:bCs/>
                <w:sz w:val="12"/>
                <w:szCs w:val="12"/>
              </w:rPr>
              <w:t>rs559836164</w:t>
            </w:r>
            <w:proofErr w:type="gramEnd"/>
          </w:p>
        </w:tc>
        <w:tc>
          <w:tcPr>
            <w:tcW w:w="900" w:type="dxa"/>
            <w:tcBorders>
              <w:right w:val="single" w:sz="4" w:space="0" w:color="auto"/>
            </w:tcBorders>
          </w:tcPr>
          <w:p w:rsidR="00777385" w:rsidRPr="00B345B8" w:rsidRDefault="00777385" w:rsidP="004A10F4">
            <w:pPr>
              <w:widowControl w:val="0"/>
              <w:autoSpaceDE w:val="0"/>
              <w:autoSpaceDN w:val="0"/>
              <w:adjustRightInd w:val="0"/>
              <w:spacing w:after="240"/>
              <w:rPr>
                <w:rFonts w:ascii="Times" w:hAnsi="Times"/>
                <w:sz w:val="12"/>
                <w:szCs w:val="12"/>
              </w:rPr>
            </w:pPr>
            <w:r w:rsidRPr="00B345B8">
              <w:rPr>
                <w:rFonts w:ascii="Times" w:hAnsi="Times"/>
                <w:sz w:val="12"/>
                <w:szCs w:val="12"/>
              </w:rPr>
              <w:t>Tolerated</w:t>
            </w:r>
          </w:p>
        </w:tc>
        <w:tc>
          <w:tcPr>
            <w:tcW w:w="1124" w:type="dxa"/>
            <w:tcBorders>
              <w:left w:val="single" w:sz="4" w:space="0" w:color="auto"/>
            </w:tcBorders>
          </w:tcPr>
          <w:p w:rsidR="00777385" w:rsidRPr="00B345B8" w:rsidRDefault="00777385" w:rsidP="004A10F4">
            <w:pPr>
              <w:widowControl w:val="0"/>
              <w:autoSpaceDE w:val="0"/>
              <w:autoSpaceDN w:val="0"/>
              <w:adjustRightInd w:val="0"/>
              <w:spacing w:after="240"/>
              <w:rPr>
                <w:rFonts w:ascii="Times" w:hAnsi="Times"/>
                <w:sz w:val="12"/>
                <w:szCs w:val="12"/>
              </w:rPr>
            </w:pPr>
            <w:r w:rsidRPr="00B345B8">
              <w:rPr>
                <w:rFonts w:ascii="Times" w:hAnsi="Times"/>
                <w:sz w:val="12"/>
                <w:szCs w:val="12"/>
              </w:rPr>
              <w:t>Benign</w:t>
            </w: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No</w:t>
            </w:r>
          </w:p>
        </w:tc>
        <w:tc>
          <w:tcPr>
            <w:tcW w:w="0" w:type="auto"/>
          </w:tcPr>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p. S48S</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C/T</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7%</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9%</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B345B8" w:rsidRDefault="00777385" w:rsidP="004A10F4">
            <w:pPr>
              <w:rPr>
                <w:rFonts w:ascii="Times" w:hAnsi="Times"/>
                <w:sz w:val="12"/>
                <w:szCs w:val="12"/>
              </w:rPr>
            </w:pPr>
            <w:proofErr w:type="gramStart"/>
            <w:r w:rsidRPr="00B345B8">
              <w:rPr>
                <w:rFonts w:ascii="Times" w:hAnsi="Times"/>
                <w:sz w:val="12"/>
                <w:szCs w:val="12"/>
              </w:rPr>
              <w:t>rs111306764</w:t>
            </w:r>
            <w:proofErr w:type="gramEnd"/>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No</w:t>
            </w:r>
          </w:p>
        </w:tc>
        <w:tc>
          <w:tcPr>
            <w:tcW w:w="0" w:type="auto"/>
          </w:tcPr>
          <w:p w:rsidR="00777385" w:rsidRPr="009C27E7" w:rsidRDefault="00777385" w:rsidP="004A10F4">
            <w:pPr>
              <w:rPr>
                <w:rFonts w:asciiTheme="majorHAnsi" w:hAnsiTheme="majorHAnsi"/>
                <w:sz w:val="12"/>
                <w:szCs w:val="12"/>
              </w:rPr>
            </w:pPr>
          </w:p>
        </w:tc>
      </w:tr>
      <w:tr w:rsidR="00777385" w:rsidRPr="009C27E7" w:rsidTr="004A10F4">
        <w:trPr>
          <w:trHeight w:val="728"/>
        </w:trPr>
        <w:tc>
          <w:tcPr>
            <w:tcW w:w="0" w:type="auto"/>
          </w:tcPr>
          <w:p w:rsidR="00777385" w:rsidRPr="009C27E7" w:rsidRDefault="00777385" w:rsidP="004A10F4">
            <w:pPr>
              <w:rPr>
                <w:rFonts w:asciiTheme="majorHAnsi" w:hAnsiTheme="majorHAnsi"/>
                <w:color w:val="C0504D" w:themeColor="accent2"/>
                <w:sz w:val="12"/>
                <w:szCs w:val="12"/>
              </w:rPr>
            </w:pPr>
            <w:r w:rsidRPr="009C27E7">
              <w:rPr>
                <w:rFonts w:asciiTheme="majorHAnsi" w:hAnsiTheme="majorHAnsi"/>
                <w:color w:val="C0504D" w:themeColor="accent2"/>
                <w:sz w:val="12"/>
                <w:szCs w:val="12"/>
                <w:highlight w:val="green"/>
              </w:rPr>
              <w:t>p. A61V</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proofErr w:type="gramStart"/>
            <w:r w:rsidRPr="009C27E7">
              <w:rPr>
                <w:rFonts w:asciiTheme="majorHAnsi" w:hAnsiTheme="majorHAnsi"/>
                <w:sz w:val="12"/>
                <w:szCs w:val="12"/>
              </w:rPr>
              <w:t>c</w:t>
            </w:r>
            <w:proofErr w:type="gramEnd"/>
            <w:r w:rsidRPr="009C27E7">
              <w:rPr>
                <w:rFonts w:asciiTheme="majorHAnsi" w:hAnsiTheme="majorHAnsi"/>
                <w:sz w:val="12"/>
                <w:szCs w:val="12"/>
              </w:rPr>
              <w:t>.182C&gt;T</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3%</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B345B8" w:rsidRDefault="00777385" w:rsidP="004A10F4">
            <w:pPr>
              <w:jc w:val="center"/>
              <w:rPr>
                <w:rFonts w:ascii="Times" w:hAnsi="Times"/>
                <w:sz w:val="12"/>
                <w:szCs w:val="12"/>
              </w:rPr>
            </w:pPr>
            <w:r w:rsidRPr="00B345B8">
              <w:rPr>
                <w:rFonts w:ascii="Times" w:hAnsi="Times"/>
                <w:sz w:val="12"/>
                <w:szCs w:val="12"/>
              </w:rPr>
              <w:t>0</w:t>
            </w:r>
          </w:p>
        </w:tc>
        <w:tc>
          <w:tcPr>
            <w:tcW w:w="1010" w:type="dxa"/>
          </w:tcPr>
          <w:p w:rsidR="00777385" w:rsidRPr="00BA7B0D"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B345B8">
              <w:rPr>
                <w:rFonts w:ascii="Times" w:hAnsi="Times" w:cs="Times"/>
                <w:sz w:val="12"/>
                <w:szCs w:val="12"/>
                <w:lang w:eastAsia="ja-JP"/>
              </w:rPr>
              <w:t>rs201050491</w:t>
            </w:r>
            <w:proofErr w:type="gramEnd"/>
          </w:p>
        </w:tc>
        <w:tc>
          <w:tcPr>
            <w:tcW w:w="900" w:type="dxa"/>
            <w:tcBorders>
              <w:right w:val="single" w:sz="4" w:space="0" w:color="auto"/>
            </w:tcBorders>
          </w:tcPr>
          <w:p w:rsidR="00777385" w:rsidRPr="00B345B8" w:rsidRDefault="00777385" w:rsidP="004A10F4">
            <w:pPr>
              <w:rPr>
                <w:rFonts w:ascii="Times" w:hAnsi="Times"/>
                <w:sz w:val="12"/>
                <w:szCs w:val="12"/>
              </w:rPr>
            </w:pPr>
            <w:r w:rsidRPr="00B345B8">
              <w:rPr>
                <w:rFonts w:ascii="Times" w:hAnsi="Times"/>
                <w:sz w:val="12"/>
                <w:szCs w:val="12"/>
              </w:rPr>
              <w:t>Tolerated</w:t>
            </w:r>
          </w:p>
        </w:tc>
        <w:tc>
          <w:tcPr>
            <w:tcW w:w="1124" w:type="dxa"/>
            <w:tcBorders>
              <w:left w:val="single" w:sz="4" w:space="0" w:color="auto"/>
            </w:tcBorders>
          </w:tcPr>
          <w:p w:rsidR="00777385" w:rsidRPr="00B345B8" w:rsidRDefault="00777385" w:rsidP="004A10F4">
            <w:pPr>
              <w:rPr>
                <w:rFonts w:ascii="Times" w:hAnsi="Times"/>
                <w:sz w:val="12"/>
                <w:szCs w:val="12"/>
              </w:rPr>
            </w:pPr>
            <w:r w:rsidRPr="00B345B8">
              <w:rPr>
                <w:rFonts w:ascii="Times" w:hAnsi="Times"/>
                <w:sz w:val="12"/>
                <w:szCs w:val="12"/>
              </w:rPr>
              <w:t>Benign</w:t>
            </w: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Yes</w:t>
            </w:r>
          </w:p>
        </w:tc>
        <w:tc>
          <w:tcPr>
            <w:tcW w:w="0" w:type="auto"/>
          </w:tcPr>
          <w:p w:rsidR="00777385" w:rsidRPr="00BA7B0D" w:rsidRDefault="00777385" w:rsidP="004A10F4">
            <w:pPr>
              <w:widowControl w:val="0"/>
              <w:autoSpaceDE w:val="0"/>
              <w:autoSpaceDN w:val="0"/>
              <w:adjustRightInd w:val="0"/>
              <w:spacing w:after="240"/>
              <w:rPr>
                <w:rFonts w:ascii="Times" w:hAnsi="Times" w:cs="Times"/>
                <w:sz w:val="18"/>
                <w:szCs w:val="18"/>
                <w:lang w:eastAsia="ja-JP"/>
              </w:rPr>
            </w:pPr>
            <w:r>
              <w:rPr>
                <w:rFonts w:ascii="Times" w:hAnsi="Times" w:cs="Times"/>
                <w:sz w:val="18"/>
                <w:szCs w:val="18"/>
                <w:lang w:eastAsia="ja-JP"/>
              </w:rPr>
              <w:t>[</w:t>
            </w:r>
            <w:proofErr w:type="spellStart"/>
            <w:r>
              <w:rPr>
                <w:rFonts w:ascii="Times" w:hAnsi="Times" w:cs="Times"/>
                <w:sz w:val="18"/>
                <w:szCs w:val="18"/>
                <w:lang w:eastAsia="ja-JP"/>
              </w:rPr>
              <w:t>Dusel</w:t>
            </w:r>
            <w:proofErr w:type="spellEnd"/>
            <w:r>
              <w:rPr>
                <w:rFonts w:ascii="Times" w:hAnsi="Times" w:cs="Times"/>
                <w:sz w:val="18"/>
                <w:szCs w:val="18"/>
                <w:lang w:eastAsia="ja-JP"/>
              </w:rPr>
              <w:t xml:space="preserve"> et al., 2005]</w:t>
            </w:r>
          </w:p>
        </w:tc>
      </w:tr>
      <w:tr w:rsidR="00777385" w:rsidRPr="009C27E7" w:rsidTr="004A10F4">
        <w:tc>
          <w:tcPr>
            <w:tcW w:w="0" w:type="auto"/>
          </w:tcPr>
          <w:p w:rsidR="00777385" w:rsidRDefault="00777385" w:rsidP="004A10F4">
            <w:pPr>
              <w:rPr>
                <w:rFonts w:asciiTheme="majorHAnsi" w:hAnsiTheme="majorHAnsi"/>
                <w:sz w:val="12"/>
                <w:szCs w:val="12"/>
              </w:rPr>
            </w:pPr>
            <w:r w:rsidRPr="009C27E7">
              <w:rPr>
                <w:rFonts w:asciiTheme="majorHAnsi" w:hAnsiTheme="majorHAnsi"/>
                <w:sz w:val="12"/>
                <w:szCs w:val="12"/>
                <w:highlight w:val="green"/>
              </w:rPr>
              <w:t>p. R229Q</w:t>
            </w:r>
          </w:p>
          <w:p w:rsidR="00777385" w:rsidRPr="009C27E7" w:rsidRDefault="00777385" w:rsidP="004A10F4">
            <w:pPr>
              <w:rPr>
                <w:rFonts w:asciiTheme="majorHAnsi" w:hAnsiTheme="majorHAnsi"/>
                <w:sz w:val="12"/>
                <w:szCs w:val="12"/>
              </w:rPr>
            </w:pPr>
            <w:r>
              <w:rPr>
                <w:rFonts w:asciiTheme="majorHAnsi" w:hAnsiTheme="majorHAnsi"/>
                <w:sz w:val="12"/>
                <w:szCs w:val="12"/>
              </w:rPr>
              <w:t>4%</w:t>
            </w:r>
          </w:p>
        </w:tc>
        <w:tc>
          <w:tcPr>
            <w:tcW w:w="0" w:type="auto"/>
            <w:tcBorders>
              <w:right w:val="single" w:sz="18" w:space="0" w:color="auto"/>
            </w:tcBorders>
          </w:tcPr>
          <w:p w:rsidR="00777385" w:rsidRPr="00BA7B0D"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.686G</w:t>
            </w:r>
            <w:r w:rsidRPr="009C27E7">
              <w:rPr>
                <w:rFonts w:ascii="Times" w:hAnsi="Times" w:cs="Times"/>
                <w:position w:val="2"/>
                <w:sz w:val="12"/>
                <w:szCs w:val="12"/>
                <w:lang w:eastAsia="ja-JP"/>
              </w:rPr>
              <w:t>&gt;</w:t>
            </w:r>
            <w:r w:rsidRPr="009C27E7">
              <w:rPr>
                <w:rFonts w:ascii="Times" w:hAnsi="Times" w:cs="Times"/>
                <w:sz w:val="12"/>
                <w:szCs w:val="12"/>
                <w:lang w:eastAsia="ja-JP"/>
              </w:rPr>
              <w:t>A</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(3%)</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B345B8"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B345B8">
              <w:rPr>
                <w:rFonts w:ascii="Times" w:hAnsi="Times" w:cs="Times"/>
                <w:sz w:val="12"/>
                <w:szCs w:val="12"/>
                <w:lang w:eastAsia="ja-JP"/>
              </w:rPr>
              <w:t>rs61747728</w:t>
            </w:r>
            <w:proofErr w:type="gramEnd"/>
          </w:p>
          <w:p w:rsidR="00777385" w:rsidRPr="00B345B8" w:rsidRDefault="00777385" w:rsidP="004A10F4">
            <w:pPr>
              <w:rPr>
                <w:rFonts w:ascii="Times" w:hAnsi="Times"/>
                <w:sz w:val="12"/>
                <w:szCs w:val="12"/>
              </w:rPr>
            </w:pPr>
          </w:p>
        </w:tc>
        <w:tc>
          <w:tcPr>
            <w:tcW w:w="900" w:type="dxa"/>
            <w:tcBorders>
              <w:right w:val="single" w:sz="4" w:space="0" w:color="auto"/>
            </w:tcBorders>
          </w:tcPr>
          <w:p w:rsidR="00777385" w:rsidRPr="00B345B8" w:rsidRDefault="00777385" w:rsidP="004A10F4">
            <w:pPr>
              <w:rPr>
                <w:rFonts w:ascii="Times" w:hAnsi="Times"/>
                <w:sz w:val="12"/>
                <w:szCs w:val="12"/>
              </w:rPr>
            </w:pPr>
            <w:r w:rsidRPr="00B345B8">
              <w:rPr>
                <w:rFonts w:ascii="Times" w:hAnsi="Times"/>
                <w:sz w:val="12"/>
                <w:szCs w:val="12"/>
              </w:rPr>
              <w:t>Tolerated</w:t>
            </w:r>
          </w:p>
        </w:tc>
        <w:tc>
          <w:tcPr>
            <w:tcW w:w="1124" w:type="dxa"/>
            <w:tcBorders>
              <w:left w:val="single" w:sz="4" w:space="0" w:color="auto"/>
            </w:tcBorders>
          </w:tcPr>
          <w:p w:rsidR="00777385" w:rsidRPr="00B345B8" w:rsidRDefault="00777385" w:rsidP="004A10F4">
            <w:pPr>
              <w:rPr>
                <w:rFonts w:ascii="Times" w:hAnsi="Times"/>
                <w:sz w:val="12"/>
                <w:szCs w:val="12"/>
              </w:rPr>
            </w:pPr>
            <w:r w:rsidRPr="00B345B8">
              <w:rPr>
                <w:rFonts w:ascii="Times" w:hAnsi="Times"/>
                <w:sz w:val="12"/>
                <w:szCs w:val="12"/>
              </w:rPr>
              <w:t>Possibly damaging</w:t>
            </w:r>
          </w:p>
        </w:tc>
        <w:tc>
          <w:tcPr>
            <w:tcW w:w="0" w:type="auto"/>
          </w:tcPr>
          <w:p w:rsidR="00777385" w:rsidRDefault="00777385" w:rsidP="004A10F4">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deleterious as</w:t>
            </w:r>
          </w:p>
          <w:p w:rsidR="00777385" w:rsidRDefault="00777385" w:rsidP="004A10F4">
            <w:pPr>
              <w:rPr>
                <w:rFonts w:asciiTheme="majorHAnsi" w:hAnsiTheme="majorHAnsi"/>
                <w:sz w:val="12"/>
                <w:szCs w:val="12"/>
              </w:rPr>
            </w:pPr>
            <w:r>
              <w:rPr>
                <w:rFonts w:asciiTheme="majorHAnsi" w:hAnsiTheme="majorHAnsi"/>
                <w:sz w:val="12"/>
                <w:szCs w:val="12"/>
              </w:rPr>
              <w:t>Compound het with</w:t>
            </w:r>
          </w:p>
          <w:p w:rsidR="00777385" w:rsidRDefault="00777385" w:rsidP="004A10F4">
            <w:pPr>
              <w:rPr>
                <w:rFonts w:asciiTheme="majorHAnsi" w:hAnsiTheme="majorHAnsi"/>
                <w:sz w:val="12"/>
                <w:szCs w:val="12"/>
              </w:rPr>
            </w:pPr>
            <w:r>
              <w:rPr>
                <w:rFonts w:asciiTheme="majorHAnsi" w:hAnsiTheme="majorHAnsi"/>
                <w:sz w:val="12"/>
                <w:szCs w:val="12"/>
              </w:rPr>
              <w:t xml:space="preserve"> </w:t>
            </w:r>
            <w:proofErr w:type="gramStart"/>
            <w:r>
              <w:rPr>
                <w:rFonts w:asciiTheme="majorHAnsi" w:hAnsiTheme="majorHAnsi"/>
                <w:sz w:val="12"/>
                <w:szCs w:val="12"/>
              </w:rPr>
              <w:t>pathogenic</w:t>
            </w:r>
            <w:proofErr w:type="gramEnd"/>
            <w:r>
              <w:rPr>
                <w:rFonts w:asciiTheme="majorHAnsi" w:hAnsiTheme="majorHAnsi"/>
                <w:sz w:val="12"/>
                <w:szCs w:val="12"/>
              </w:rPr>
              <w:t xml:space="preserve"> I </w:t>
            </w:r>
          </w:p>
          <w:p w:rsidR="00777385" w:rsidRPr="009C27E7" w:rsidRDefault="00777385" w:rsidP="004A10F4">
            <w:pPr>
              <w:rPr>
                <w:rFonts w:asciiTheme="majorHAnsi" w:hAnsiTheme="majorHAnsi"/>
                <w:sz w:val="12"/>
                <w:szCs w:val="12"/>
              </w:rPr>
            </w:pPr>
            <w:proofErr w:type="gramStart"/>
            <w:r>
              <w:rPr>
                <w:rFonts w:asciiTheme="majorHAnsi" w:hAnsiTheme="majorHAnsi"/>
                <w:sz w:val="12"/>
                <w:szCs w:val="12"/>
              </w:rPr>
              <w:t>mutation</w:t>
            </w:r>
            <w:proofErr w:type="gramEnd"/>
          </w:p>
        </w:tc>
        <w:tc>
          <w:tcPr>
            <w:tcW w:w="0" w:type="auto"/>
          </w:tcPr>
          <w:p w:rsidR="00777385" w:rsidRPr="00BA7B0D" w:rsidRDefault="00777385" w:rsidP="004A10F4">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t>
            </w:r>
            <w:proofErr w:type="spellStart"/>
            <w:r>
              <w:rPr>
                <w:rFonts w:ascii="Times" w:hAnsi="Times" w:cs="Times"/>
                <w:sz w:val="18"/>
                <w:szCs w:val="18"/>
                <w:lang w:eastAsia="ja-JP"/>
              </w:rPr>
              <w:t>Tsukaguchi</w:t>
            </w:r>
            <w:proofErr w:type="spellEnd"/>
            <w:r>
              <w:rPr>
                <w:rFonts w:ascii="Times" w:hAnsi="Times" w:cs="Times"/>
                <w:sz w:val="18"/>
                <w:szCs w:val="18"/>
                <w:lang w:eastAsia="ja-JP"/>
              </w:rPr>
              <w:t xml:space="preserve"> et al., 2002]</w:t>
            </w: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highlight w:val="green"/>
              </w:rPr>
              <w:t>p. A242V</w:t>
            </w:r>
          </w:p>
        </w:tc>
        <w:tc>
          <w:tcPr>
            <w:tcW w:w="0" w:type="auto"/>
            <w:tcBorders>
              <w:right w:val="single" w:sz="18" w:space="0" w:color="auto"/>
            </w:tcBorders>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.725C</w:t>
            </w:r>
            <w:r w:rsidRPr="009C27E7">
              <w:rPr>
                <w:rFonts w:ascii="Times" w:hAnsi="Times" w:cs="Times"/>
                <w:position w:val="2"/>
                <w:sz w:val="12"/>
                <w:szCs w:val="12"/>
                <w:lang w:eastAsia="ja-JP"/>
              </w:rPr>
              <w:t>&gt;</w:t>
            </w:r>
            <w:r w:rsidRPr="009C27E7">
              <w:rPr>
                <w:rFonts w:ascii="Times" w:hAnsi="Times" w:cs="Times"/>
                <w:sz w:val="12"/>
                <w:szCs w:val="12"/>
                <w:lang w:eastAsia="ja-JP"/>
              </w:rPr>
              <w:t>T</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7%</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13%</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8%</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rs61747727</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9C27E7" w:rsidRDefault="00777385" w:rsidP="004A10F4">
            <w:pPr>
              <w:rPr>
                <w:rFonts w:asciiTheme="majorHAnsi" w:hAnsiTheme="majorHAnsi"/>
                <w:sz w:val="12"/>
                <w:szCs w:val="12"/>
              </w:rPr>
            </w:pPr>
            <w:r>
              <w:rPr>
                <w:rFonts w:asciiTheme="majorHAnsi" w:hAnsiTheme="majorHAnsi"/>
                <w:sz w:val="12"/>
                <w:szCs w:val="12"/>
              </w:rPr>
              <w:t>Deleterious</w:t>
            </w:r>
          </w:p>
        </w:tc>
        <w:tc>
          <w:tcPr>
            <w:tcW w:w="1124" w:type="dxa"/>
            <w:tcBorders>
              <w:left w:val="single" w:sz="4" w:space="0" w:color="auto"/>
            </w:tcBorders>
          </w:tcPr>
          <w:p w:rsidR="00777385" w:rsidRPr="009C27E7" w:rsidRDefault="00777385" w:rsidP="004A10F4">
            <w:pPr>
              <w:rPr>
                <w:rFonts w:asciiTheme="majorHAnsi" w:hAnsiTheme="majorHAnsi"/>
                <w:sz w:val="12"/>
                <w:szCs w:val="12"/>
              </w:rPr>
            </w:pPr>
            <w:r>
              <w:rPr>
                <w:rFonts w:asciiTheme="majorHAnsi" w:hAnsiTheme="majorHAnsi"/>
                <w:sz w:val="12"/>
                <w:szCs w:val="12"/>
              </w:rPr>
              <w:t>Probably damaging</w:t>
            </w:r>
          </w:p>
        </w:tc>
        <w:tc>
          <w:tcPr>
            <w:tcW w:w="0" w:type="auto"/>
          </w:tcPr>
          <w:p w:rsidR="00777385" w:rsidRDefault="00777385" w:rsidP="004A10F4">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xml:space="preserve">, pathogenic for </w:t>
            </w:r>
          </w:p>
          <w:p w:rsidR="00777385" w:rsidRPr="009C27E7" w:rsidRDefault="00777385" w:rsidP="004A10F4">
            <w:pPr>
              <w:rPr>
                <w:rFonts w:asciiTheme="majorHAnsi" w:hAnsiTheme="majorHAnsi"/>
                <w:sz w:val="12"/>
                <w:szCs w:val="12"/>
              </w:rPr>
            </w:pPr>
            <w:r>
              <w:rPr>
                <w:rFonts w:asciiTheme="majorHAnsi" w:hAnsiTheme="majorHAnsi"/>
                <w:sz w:val="12"/>
                <w:szCs w:val="12"/>
              </w:rPr>
              <w:t>SRNS</w:t>
            </w:r>
          </w:p>
        </w:tc>
        <w:tc>
          <w:tcPr>
            <w:tcW w:w="0" w:type="auto"/>
          </w:tcPr>
          <w:p w:rsidR="00777385" w:rsidRDefault="00777385" w:rsidP="004A10F4">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[Weber et al., 2004]</w:t>
            </w:r>
          </w:p>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b/>
                <w:color w:val="C0504D" w:themeColor="accent2"/>
                <w:sz w:val="12"/>
                <w:szCs w:val="12"/>
              </w:rPr>
            </w:pPr>
            <w:r w:rsidRPr="009C27E7">
              <w:rPr>
                <w:rFonts w:asciiTheme="majorHAnsi" w:hAnsiTheme="majorHAnsi"/>
                <w:b/>
                <w:color w:val="C0504D" w:themeColor="accent2"/>
                <w:sz w:val="12"/>
                <w:szCs w:val="12"/>
                <w:highlight w:val="green"/>
              </w:rPr>
              <w:t>p. V260E</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T/A</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b/>
                <w:sz w:val="12"/>
                <w:szCs w:val="12"/>
                <w:highlight w:val="green"/>
              </w:rPr>
            </w:pPr>
            <w:r w:rsidRPr="009C27E7">
              <w:rPr>
                <w:rFonts w:asciiTheme="majorHAnsi" w:hAnsiTheme="majorHAnsi"/>
                <w:b/>
                <w:sz w:val="12"/>
                <w:szCs w:val="12"/>
                <w:highlight w:val="green"/>
              </w:rPr>
              <w:t>8</w:t>
            </w:r>
          </w:p>
          <w:p w:rsidR="00777385" w:rsidRPr="009C27E7" w:rsidRDefault="00777385" w:rsidP="004A10F4">
            <w:pPr>
              <w:jc w:val="center"/>
              <w:rPr>
                <w:rFonts w:asciiTheme="majorHAnsi" w:hAnsiTheme="majorHAnsi"/>
                <w:b/>
                <w:sz w:val="12"/>
                <w:szCs w:val="12"/>
                <w:highlight w:val="green"/>
              </w:rPr>
            </w:pPr>
            <w:r w:rsidRPr="009C27E7">
              <w:rPr>
                <w:rFonts w:asciiTheme="majorHAnsi" w:hAnsiTheme="majorHAnsi"/>
                <w:b/>
                <w:sz w:val="12"/>
                <w:szCs w:val="12"/>
                <w:highlight w:val="green"/>
              </w:rPr>
              <w:t>27%</w:t>
            </w:r>
          </w:p>
        </w:tc>
        <w:tc>
          <w:tcPr>
            <w:tcW w:w="0" w:type="auto"/>
          </w:tcPr>
          <w:p w:rsidR="00777385" w:rsidRPr="009C27E7" w:rsidRDefault="00777385" w:rsidP="004A10F4">
            <w:pPr>
              <w:jc w:val="center"/>
              <w:rPr>
                <w:rFonts w:asciiTheme="majorHAnsi" w:hAnsiTheme="majorHAnsi"/>
                <w:b/>
                <w:sz w:val="12"/>
                <w:szCs w:val="12"/>
                <w:highlight w:val="green"/>
              </w:rPr>
            </w:pPr>
            <w:r w:rsidRPr="009C27E7">
              <w:rPr>
                <w:rFonts w:asciiTheme="majorHAnsi" w:hAnsiTheme="majorHAnsi"/>
                <w:b/>
                <w:sz w:val="12"/>
                <w:szCs w:val="12"/>
                <w:highlight w:val="green"/>
              </w:rPr>
              <w:t>1</w:t>
            </w:r>
          </w:p>
          <w:p w:rsidR="00777385" w:rsidRPr="009C27E7" w:rsidRDefault="00777385" w:rsidP="004A10F4">
            <w:pPr>
              <w:jc w:val="center"/>
              <w:rPr>
                <w:rFonts w:asciiTheme="majorHAnsi" w:hAnsiTheme="majorHAnsi"/>
                <w:b/>
                <w:sz w:val="12"/>
                <w:szCs w:val="12"/>
                <w:highlight w:val="green"/>
              </w:rPr>
            </w:pPr>
            <w:r w:rsidRPr="009C27E7">
              <w:rPr>
                <w:rFonts w:asciiTheme="majorHAnsi" w:hAnsiTheme="majorHAnsi"/>
                <w:b/>
                <w:sz w:val="12"/>
                <w:szCs w:val="12"/>
                <w:highlight w:val="green"/>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1413A0" w:rsidRDefault="00777385" w:rsidP="004A10F4">
            <w:pPr>
              <w:rPr>
                <w:rFonts w:ascii="Times" w:hAnsi="Times"/>
                <w:sz w:val="12"/>
                <w:szCs w:val="12"/>
              </w:rPr>
            </w:pPr>
            <w:bookmarkStart w:id="2" w:name="CM042098"/>
            <w:r w:rsidRPr="001413A0">
              <w:rPr>
                <w:rFonts w:ascii="Times" w:hAnsi="Times"/>
                <w:sz w:val="12"/>
                <w:szCs w:val="12"/>
              </w:rPr>
              <w:t>CM042098</w:t>
            </w:r>
            <w:bookmarkEnd w:id="2"/>
            <w:r>
              <w:rPr>
                <w:rFonts w:ascii="Times" w:hAnsi="Times"/>
                <w:sz w:val="12"/>
                <w:szCs w:val="12"/>
              </w:rPr>
              <w:t xml:space="preserve"> reported in HGMD</w:t>
            </w:r>
          </w:p>
        </w:tc>
        <w:tc>
          <w:tcPr>
            <w:tcW w:w="900" w:type="dxa"/>
            <w:tcBorders>
              <w:right w:val="single" w:sz="4" w:space="0" w:color="auto"/>
            </w:tcBorders>
          </w:tcPr>
          <w:p w:rsidR="00777385" w:rsidRPr="009C27E7" w:rsidRDefault="00777385" w:rsidP="004A10F4">
            <w:pPr>
              <w:rPr>
                <w:rFonts w:asciiTheme="majorHAnsi" w:hAnsiTheme="majorHAnsi"/>
                <w:sz w:val="12"/>
                <w:szCs w:val="12"/>
              </w:rPr>
            </w:pPr>
            <w:r>
              <w:rPr>
                <w:rFonts w:asciiTheme="majorHAnsi" w:hAnsiTheme="majorHAnsi"/>
                <w:sz w:val="12"/>
                <w:szCs w:val="12"/>
              </w:rPr>
              <w:t>Damaging</w:t>
            </w:r>
          </w:p>
        </w:tc>
        <w:tc>
          <w:tcPr>
            <w:tcW w:w="1124" w:type="dxa"/>
            <w:tcBorders>
              <w:left w:val="single" w:sz="4" w:space="0" w:color="auto"/>
            </w:tcBorders>
          </w:tcPr>
          <w:p w:rsidR="00777385" w:rsidRPr="009C27E7" w:rsidRDefault="00777385" w:rsidP="004A10F4">
            <w:pPr>
              <w:rPr>
                <w:rFonts w:asciiTheme="majorHAnsi" w:hAnsiTheme="majorHAnsi"/>
                <w:sz w:val="12"/>
                <w:szCs w:val="12"/>
              </w:rPr>
            </w:pPr>
            <w:r>
              <w:rPr>
                <w:rFonts w:asciiTheme="majorHAnsi" w:hAnsiTheme="majorHAnsi"/>
                <w:sz w:val="12"/>
                <w:szCs w:val="12"/>
              </w:rPr>
              <w:t>Probably damaging</w:t>
            </w: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Yes</w:t>
            </w:r>
            <w:r>
              <w:rPr>
                <w:rFonts w:asciiTheme="majorHAnsi" w:hAnsiTheme="majorHAnsi"/>
                <w:sz w:val="12"/>
                <w:szCs w:val="12"/>
              </w:rPr>
              <w:t>, pathogenic</w:t>
            </w:r>
          </w:p>
        </w:tc>
        <w:tc>
          <w:tcPr>
            <w:tcW w:w="0" w:type="auto"/>
          </w:tcPr>
          <w:p w:rsidR="00777385" w:rsidRPr="009C27E7" w:rsidRDefault="00777385" w:rsidP="004A10F4">
            <w:pPr>
              <w:rPr>
                <w:rFonts w:asciiTheme="majorHAnsi" w:hAnsiTheme="majorHAnsi"/>
                <w:sz w:val="12"/>
                <w:szCs w:val="12"/>
              </w:rPr>
            </w:pPr>
            <w:r>
              <w:rPr>
                <w:rFonts w:asciiTheme="majorHAnsi" w:hAnsiTheme="majorHAnsi"/>
                <w:sz w:val="12"/>
                <w:szCs w:val="12"/>
              </w:rPr>
              <w:t xml:space="preserve"> Weber et al., 2004</w:t>
            </w:r>
          </w:p>
        </w:tc>
      </w:tr>
      <w:tr w:rsidR="00777385" w:rsidRPr="009C27E7" w:rsidTr="004A10F4">
        <w:trPr>
          <w:trHeight w:val="566"/>
        </w:trPr>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p. A297A</w:t>
            </w:r>
          </w:p>
        </w:tc>
        <w:tc>
          <w:tcPr>
            <w:tcW w:w="0" w:type="auto"/>
            <w:tcBorders>
              <w:right w:val="single" w:sz="18" w:space="0" w:color="auto"/>
            </w:tcBorders>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.891G</w:t>
            </w:r>
            <w:r w:rsidRPr="009C27E7">
              <w:rPr>
                <w:rFonts w:ascii="Times" w:hAnsi="Times" w:cs="Times"/>
                <w:position w:val="2"/>
                <w:sz w:val="12"/>
                <w:szCs w:val="12"/>
                <w:lang w:eastAsia="ja-JP"/>
              </w:rPr>
              <w:t>&gt;</w:t>
            </w:r>
            <w:r w:rsidRPr="009C27E7">
              <w:rPr>
                <w:rFonts w:ascii="Times" w:hAnsi="Times" w:cs="Times"/>
                <w:sz w:val="12"/>
                <w:szCs w:val="12"/>
                <w:lang w:eastAsia="ja-JP"/>
              </w:rPr>
              <w:t>A</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rs5005771</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No</w:t>
            </w:r>
          </w:p>
        </w:tc>
        <w:tc>
          <w:tcPr>
            <w:tcW w:w="0" w:type="auto"/>
          </w:tcPr>
          <w:p w:rsidR="00777385" w:rsidRPr="00BA7B0D" w:rsidRDefault="00777385" w:rsidP="004A10F4">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t>
            </w:r>
            <w:proofErr w:type="spellStart"/>
            <w:r>
              <w:rPr>
                <w:rFonts w:ascii="Times" w:hAnsi="Times" w:cs="Times"/>
                <w:sz w:val="18"/>
                <w:szCs w:val="18"/>
                <w:lang w:eastAsia="ja-JP"/>
              </w:rPr>
              <w:t>Dusel</w:t>
            </w:r>
            <w:proofErr w:type="spellEnd"/>
            <w:r>
              <w:rPr>
                <w:rFonts w:ascii="Times" w:hAnsi="Times" w:cs="Times"/>
                <w:sz w:val="18"/>
                <w:szCs w:val="18"/>
                <w:lang w:eastAsia="ja-JP"/>
              </w:rPr>
              <w:t xml:space="preserve"> et al., 2005]</w:t>
            </w:r>
          </w:p>
        </w:tc>
      </w:tr>
      <w:tr w:rsidR="00777385" w:rsidRPr="009C27E7" w:rsidTr="004A10F4">
        <w:trPr>
          <w:trHeight w:val="629"/>
        </w:trPr>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p. A318A</w:t>
            </w:r>
          </w:p>
        </w:tc>
        <w:tc>
          <w:tcPr>
            <w:tcW w:w="0" w:type="auto"/>
            <w:tcBorders>
              <w:right w:val="single" w:sz="18" w:space="0" w:color="auto"/>
            </w:tcBorders>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.954T</w:t>
            </w:r>
            <w:r w:rsidRPr="009C27E7">
              <w:rPr>
                <w:rFonts w:ascii="Times" w:hAnsi="Times" w:cs="Times"/>
                <w:position w:val="2"/>
                <w:sz w:val="12"/>
                <w:szCs w:val="12"/>
                <w:lang w:eastAsia="ja-JP"/>
              </w:rPr>
              <w:t>&gt;</w:t>
            </w:r>
            <w:r w:rsidRPr="009C27E7">
              <w:rPr>
                <w:rFonts w:ascii="Times" w:hAnsi="Times" w:cs="Times"/>
                <w:sz w:val="12"/>
                <w:szCs w:val="12"/>
                <w:lang w:eastAsia="ja-JP"/>
              </w:rPr>
              <w:t>C</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8</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61%</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8%</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55%</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27</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54%</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16</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32%</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12</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38%</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9%</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32</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56%</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26%</w:t>
            </w:r>
          </w:p>
        </w:tc>
        <w:tc>
          <w:tcPr>
            <w:tcW w:w="1010" w:type="dxa"/>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rs1410592</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Pr>
                <w:rFonts w:asciiTheme="majorHAnsi" w:hAnsiTheme="majorHAnsi"/>
                <w:sz w:val="12"/>
                <w:szCs w:val="12"/>
              </w:rPr>
              <w:t>No</w:t>
            </w:r>
          </w:p>
        </w:tc>
        <w:tc>
          <w:tcPr>
            <w:tcW w:w="0" w:type="auto"/>
          </w:tcPr>
          <w:p w:rsidR="00777385" w:rsidRPr="008A3328" w:rsidRDefault="00777385" w:rsidP="004A10F4">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[Karle et al., 2002]</w:t>
            </w: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p. L346L</w:t>
            </w:r>
          </w:p>
        </w:tc>
        <w:tc>
          <w:tcPr>
            <w:tcW w:w="0" w:type="auto"/>
            <w:tcBorders>
              <w:right w:val="single" w:sz="18" w:space="0" w:color="auto"/>
            </w:tcBorders>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c</w:t>
            </w:r>
            <w:proofErr w:type="gramEnd"/>
            <w:r w:rsidRPr="009C27E7">
              <w:rPr>
                <w:rFonts w:ascii="Times" w:hAnsi="Times" w:cs="Times"/>
                <w:sz w:val="12"/>
                <w:szCs w:val="12"/>
                <w:lang w:eastAsia="ja-JP"/>
              </w:rPr>
              <w:t>.1038A</w:t>
            </w:r>
            <w:r w:rsidRPr="009C27E7">
              <w:rPr>
                <w:rFonts w:ascii="Times" w:hAnsi="Times" w:cs="Times"/>
                <w:position w:val="2"/>
                <w:sz w:val="12"/>
                <w:szCs w:val="12"/>
                <w:lang w:eastAsia="ja-JP"/>
              </w:rPr>
              <w:t>&gt;</w:t>
            </w:r>
            <w:r w:rsidRPr="009C27E7">
              <w:rPr>
                <w:rFonts w:ascii="Times" w:hAnsi="Times" w:cs="Times"/>
                <w:sz w:val="12"/>
                <w:szCs w:val="12"/>
                <w:lang w:eastAsia="ja-JP"/>
              </w:rPr>
              <w:t>G</w:t>
            </w:r>
          </w:p>
          <w:p w:rsidR="00777385" w:rsidRPr="009C27E7" w:rsidRDefault="00777385" w:rsidP="004A10F4">
            <w:pPr>
              <w:rPr>
                <w:rFonts w:asciiTheme="majorHAnsi" w:hAnsiTheme="majorHAnsi"/>
                <w:sz w:val="12"/>
                <w:szCs w:val="12"/>
              </w:rPr>
            </w:pP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3</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6%</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5</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16%</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4</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7%</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9C27E7" w:rsidRDefault="00777385" w:rsidP="004A10F4">
            <w:pPr>
              <w:widowControl w:val="0"/>
              <w:autoSpaceDE w:val="0"/>
              <w:autoSpaceDN w:val="0"/>
              <w:adjustRightInd w:val="0"/>
              <w:spacing w:after="240"/>
              <w:rPr>
                <w:rFonts w:ascii="Times" w:hAnsi="Times" w:cs="Times"/>
                <w:sz w:val="12"/>
                <w:szCs w:val="12"/>
                <w:lang w:eastAsia="ja-JP"/>
              </w:rPr>
            </w:pPr>
            <w:proofErr w:type="gramStart"/>
            <w:r w:rsidRPr="009C27E7">
              <w:rPr>
                <w:rFonts w:ascii="Times" w:hAnsi="Times" w:cs="Times"/>
                <w:sz w:val="12"/>
                <w:szCs w:val="12"/>
                <w:lang w:eastAsia="ja-JP"/>
              </w:rPr>
              <w:t>rs3818587</w:t>
            </w:r>
            <w:proofErr w:type="gramEnd"/>
          </w:p>
          <w:p w:rsidR="00777385" w:rsidRPr="009C27E7" w:rsidRDefault="00777385" w:rsidP="004A10F4">
            <w:pPr>
              <w:rPr>
                <w:rFonts w:asciiTheme="majorHAnsi" w:hAnsiTheme="majorHAnsi"/>
                <w:sz w:val="12"/>
                <w:szCs w:val="12"/>
              </w:rPr>
            </w:pPr>
          </w:p>
        </w:tc>
        <w:tc>
          <w:tcPr>
            <w:tcW w:w="900" w:type="dxa"/>
            <w:tcBorders>
              <w:right w:val="single" w:sz="4" w:space="0" w:color="auto"/>
            </w:tcBorders>
          </w:tcPr>
          <w:p w:rsidR="00777385" w:rsidRPr="009C27E7" w:rsidRDefault="00777385" w:rsidP="004A10F4">
            <w:pPr>
              <w:rPr>
                <w:rFonts w:asciiTheme="majorHAnsi" w:hAnsiTheme="majorHAnsi"/>
                <w:sz w:val="12"/>
                <w:szCs w:val="12"/>
              </w:rPr>
            </w:pPr>
          </w:p>
        </w:tc>
        <w:tc>
          <w:tcPr>
            <w:tcW w:w="1124" w:type="dxa"/>
            <w:tcBorders>
              <w:left w:val="single" w:sz="4" w:space="0" w:color="auto"/>
            </w:tcBorders>
          </w:tcPr>
          <w:p w:rsidR="00777385" w:rsidRPr="009C27E7" w:rsidRDefault="00777385" w:rsidP="004A10F4">
            <w:pPr>
              <w:rPr>
                <w:rFonts w:asciiTheme="majorHAnsi" w:hAnsiTheme="majorHAnsi"/>
                <w:sz w:val="12"/>
                <w:szCs w:val="12"/>
              </w:rPr>
            </w:pPr>
          </w:p>
        </w:tc>
        <w:tc>
          <w:tcPr>
            <w:tcW w:w="0" w:type="auto"/>
          </w:tcPr>
          <w:p w:rsidR="00777385" w:rsidRPr="009C27E7" w:rsidRDefault="00777385" w:rsidP="004A10F4">
            <w:pPr>
              <w:rPr>
                <w:rFonts w:asciiTheme="majorHAnsi" w:hAnsiTheme="majorHAnsi"/>
                <w:sz w:val="12"/>
                <w:szCs w:val="12"/>
              </w:rPr>
            </w:pPr>
            <w:r>
              <w:rPr>
                <w:rFonts w:asciiTheme="majorHAnsi" w:hAnsiTheme="majorHAnsi"/>
                <w:sz w:val="12"/>
                <w:szCs w:val="12"/>
              </w:rPr>
              <w:t>No</w:t>
            </w:r>
          </w:p>
        </w:tc>
        <w:tc>
          <w:tcPr>
            <w:tcW w:w="0" w:type="auto"/>
          </w:tcPr>
          <w:p w:rsidR="00777385" w:rsidRDefault="00777385" w:rsidP="004A10F4">
            <w:pPr>
              <w:widowControl w:val="0"/>
              <w:autoSpaceDE w:val="0"/>
              <w:autoSpaceDN w:val="0"/>
              <w:adjustRightInd w:val="0"/>
              <w:spacing w:after="240"/>
              <w:rPr>
                <w:rFonts w:ascii="Times" w:hAnsi="Times" w:cs="Times"/>
                <w:lang w:eastAsia="ja-JP"/>
              </w:rPr>
            </w:pPr>
            <w:r>
              <w:rPr>
                <w:rFonts w:ascii="Times" w:hAnsi="Times" w:cs="Times"/>
                <w:sz w:val="18"/>
                <w:szCs w:val="18"/>
                <w:lang w:eastAsia="ja-JP"/>
              </w:rPr>
              <w:t>[</w:t>
            </w:r>
            <w:proofErr w:type="spellStart"/>
            <w:r>
              <w:rPr>
                <w:rFonts w:ascii="Times" w:hAnsi="Times" w:cs="Times"/>
                <w:sz w:val="18"/>
                <w:szCs w:val="18"/>
                <w:lang w:eastAsia="ja-JP"/>
              </w:rPr>
              <w:t>Boute</w:t>
            </w:r>
            <w:proofErr w:type="spellEnd"/>
            <w:r>
              <w:rPr>
                <w:rFonts w:ascii="Times" w:hAnsi="Times" w:cs="Times"/>
                <w:sz w:val="18"/>
                <w:szCs w:val="18"/>
                <w:lang w:eastAsia="ja-JP"/>
              </w:rPr>
              <w:t xml:space="preserve"> et al., 2000]</w:t>
            </w:r>
          </w:p>
          <w:p w:rsidR="00777385" w:rsidRPr="009C27E7" w:rsidRDefault="00777385" w:rsidP="004A10F4">
            <w:pPr>
              <w:rPr>
                <w:rFonts w:asciiTheme="majorHAnsi" w:hAnsiTheme="majorHAnsi"/>
                <w:sz w:val="12"/>
                <w:szCs w:val="12"/>
              </w:rPr>
            </w:pPr>
          </w:p>
        </w:tc>
      </w:tr>
      <w:tr w:rsidR="00777385" w:rsidRPr="009C27E7" w:rsidTr="004A10F4">
        <w:tc>
          <w:tcPr>
            <w:tcW w:w="0" w:type="auto"/>
          </w:tcPr>
          <w:p w:rsidR="00777385" w:rsidRPr="009C27E7" w:rsidRDefault="00777385" w:rsidP="004A10F4">
            <w:pPr>
              <w:rPr>
                <w:rFonts w:asciiTheme="majorHAnsi" w:hAnsiTheme="majorHAnsi"/>
                <w:sz w:val="12"/>
                <w:szCs w:val="12"/>
              </w:rPr>
            </w:pPr>
            <w:r w:rsidRPr="009C27E7">
              <w:rPr>
                <w:rFonts w:asciiTheme="majorHAnsi" w:hAnsiTheme="majorHAnsi"/>
                <w:sz w:val="12"/>
                <w:szCs w:val="12"/>
                <w:highlight w:val="yellow"/>
              </w:rPr>
              <w:t>p. P369S</w:t>
            </w:r>
          </w:p>
        </w:tc>
        <w:tc>
          <w:tcPr>
            <w:tcW w:w="0" w:type="auto"/>
            <w:tcBorders>
              <w:right w:val="single" w:sz="18" w:space="0" w:color="auto"/>
            </w:tcBorders>
          </w:tcPr>
          <w:p w:rsidR="00777385" w:rsidRPr="009C27E7" w:rsidRDefault="00777385" w:rsidP="004A10F4">
            <w:pPr>
              <w:rPr>
                <w:rFonts w:asciiTheme="majorHAnsi" w:hAnsiTheme="majorHAnsi"/>
                <w:sz w:val="12"/>
                <w:szCs w:val="12"/>
              </w:rPr>
            </w:pPr>
            <w:r w:rsidRPr="009C27E7">
              <w:rPr>
                <w:rFonts w:asciiTheme="majorHAnsi" w:hAnsiTheme="majorHAnsi"/>
                <w:sz w:val="12"/>
                <w:szCs w:val="12"/>
              </w:rPr>
              <w:t>C/T</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highlight w:val="green"/>
              </w:rPr>
            </w:pPr>
            <w:r w:rsidRPr="009C27E7">
              <w:rPr>
                <w:rFonts w:asciiTheme="majorHAnsi" w:hAnsiTheme="majorHAnsi"/>
                <w:sz w:val="12"/>
                <w:szCs w:val="12"/>
                <w:highlight w:val="green"/>
              </w:rPr>
              <w:t>1</w:t>
            </w:r>
          </w:p>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highlight w:val="green"/>
              </w:rPr>
              <w:t>2%</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lef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0" w:type="auto"/>
            <w:tcBorders>
              <w:right w:val="single" w:sz="18" w:space="0" w:color="auto"/>
            </w:tcBorders>
          </w:tcPr>
          <w:p w:rsidR="00777385" w:rsidRPr="009C27E7" w:rsidRDefault="00777385" w:rsidP="004A10F4">
            <w:pPr>
              <w:jc w:val="center"/>
              <w:rPr>
                <w:rFonts w:asciiTheme="majorHAnsi" w:hAnsiTheme="majorHAnsi"/>
                <w:sz w:val="12"/>
                <w:szCs w:val="12"/>
              </w:rPr>
            </w:pPr>
            <w:r w:rsidRPr="009C27E7">
              <w:rPr>
                <w:rFonts w:asciiTheme="majorHAnsi" w:hAnsiTheme="majorHAnsi"/>
                <w:sz w:val="12"/>
                <w:szCs w:val="12"/>
              </w:rPr>
              <w:t>0</w:t>
            </w:r>
          </w:p>
        </w:tc>
        <w:tc>
          <w:tcPr>
            <w:tcW w:w="1010" w:type="dxa"/>
          </w:tcPr>
          <w:p w:rsidR="00777385" w:rsidRPr="009C27E7" w:rsidRDefault="00777385" w:rsidP="004A10F4">
            <w:pPr>
              <w:rPr>
                <w:rFonts w:asciiTheme="majorHAnsi" w:hAnsiTheme="majorHAnsi"/>
                <w:sz w:val="12"/>
                <w:szCs w:val="12"/>
              </w:rPr>
            </w:pPr>
            <w:r>
              <w:rPr>
                <w:rFonts w:asciiTheme="majorHAnsi" w:hAnsiTheme="majorHAnsi"/>
                <w:sz w:val="12"/>
                <w:szCs w:val="12"/>
              </w:rPr>
              <w:t>This study</w:t>
            </w:r>
          </w:p>
        </w:tc>
        <w:tc>
          <w:tcPr>
            <w:tcW w:w="900" w:type="dxa"/>
            <w:tcBorders>
              <w:right w:val="single" w:sz="4" w:space="0" w:color="auto"/>
            </w:tcBorders>
          </w:tcPr>
          <w:p w:rsidR="00777385" w:rsidRPr="009C27E7" w:rsidRDefault="00777385" w:rsidP="004A10F4">
            <w:pPr>
              <w:rPr>
                <w:rFonts w:asciiTheme="majorHAnsi" w:hAnsiTheme="majorHAnsi"/>
                <w:sz w:val="12"/>
                <w:szCs w:val="12"/>
              </w:rPr>
            </w:pPr>
            <w:r>
              <w:rPr>
                <w:rFonts w:asciiTheme="majorHAnsi" w:hAnsiTheme="majorHAnsi"/>
                <w:sz w:val="12"/>
                <w:szCs w:val="12"/>
              </w:rPr>
              <w:t>Tolerated</w:t>
            </w:r>
          </w:p>
        </w:tc>
        <w:tc>
          <w:tcPr>
            <w:tcW w:w="1124" w:type="dxa"/>
            <w:tcBorders>
              <w:left w:val="single" w:sz="4" w:space="0" w:color="auto"/>
            </w:tcBorders>
          </w:tcPr>
          <w:p w:rsidR="00777385" w:rsidRPr="009C27E7" w:rsidRDefault="00777385" w:rsidP="004A10F4">
            <w:pPr>
              <w:rPr>
                <w:rFonts w:asciiTheme="majorHAnsi" w:hAnsiTheme="majorHAnsi"/>
                <w:sz w:val="12"/>
                <w:szCs w:val="12"/>
              </w:rPr>
            </w:pPr>
            <w:r>
              <w:rPr>
                <w:rFonts w:asciiTheme="majorHAnsi" w:hAnsiTheme="majorHAnsi"/>
                <w:sz w:val="12"/>
                <w:szCs w:val="12"/>
              </w:rPr>
              <w:t>Benign</w:t>
            </w:r>
          </w:p>
        </w:tc>
        <w:tc>
          <w:tcPr>
            <w:tcW w:w="0" w:type="auto"/>
          </w:tcPr>
          <w:p w:rsidR="00777385" w:rsidRPr="009C27E7" w:rsidRDefault="00777385" w:rsidP="004A10F4">
            <w:pPr>
              <w:rPr>
                <w:rFonts w:asciiTheme="majorHAnsi" w:hAnsiTheme="majorHAnsi"/>
                <w:sz w:val="12"/>
                <w:szCs w:val="12"/>
              </w:rPr>
            </w:pPr>
            <w:r>
              <w:rPr>
                <w:rFonts w:asciiTheme="majorHAnsi" w:hAnsiTheme="majorHAnsi"/>
                <w:sz w:val="12"/>
                <w:szCs w:val="12"/>
              </w:rPr>
              <w:t>Uncertain</w:t>
            </w:r>
          </w:p>
        </w:tc>
        <w:tc>
          <w:tcPr>
            <w:tcW w:w="0" w:type="auto"/>
          </w:tcPr>
          <w:p w:rsidR="00777385" w:rsidRPr="009C27E7" w:rsidRDefault="00777385" w:rsidP="004A10F4">
            <w:pPr>
              <w:rPr>
                <w:rFonts w:asciiTheme="majorHAnsi" w:hAnsiTheme="majorHAnsi"/>
                <w:sz w:val="12"/>
                <w:szCs w:val="12"/>
              </w:rPr>
            </w:pPr>
            <w:r>
              <w:rPr>
                <w:rFonts w:asciiTheme="majorHAnsi" w:hAnsiTheme="majorHAnsi"/>
                <w:sz w:val="12"/>
                <w:szCs w:val="12"/>
              </w:rPr>
              <w:t>This study</w:t>
            </w:r>
          </w:p>
        </w:tc>
      </w:tr>
    </w:tbl>
    <w:p w:rsidR="00D74153" w:rsidRPr="0088393B" w:rsidRDefault="00D74153" w:rsidP="00D74153">
      <w:pPr>
        <w:rPr>
          <w:sz w:val="16"/>
          <w:szCs w:val="16"/>
        </w:rPr>
      </w:pPr>
      <w:r w:rsidRPr="0088393B">
        <w:rPr>
          <w:sz w:val="16"/>
          <w:szCs w:val="16"/>
        </w:rPr>
        <w:br w:type="page"/>
      </w:r>
    </w:p>
    <w:p w:rsidR="00D74153" w:rsidRPr="00294A14" w:rsidRDefault="00D74153" w:rsidP="00D74153"/>
    <w:p w:rsidR="00D74153" w:rsidRPr="00294A14" w:rsidRDefault="00D74153" w:rsidP="00D74153"/>
    <w:p w:rsidR="00D74153" w:rsidRPr="00294A14" w:rsidRDefault="00D74153" w:rsidP="00D74153"/>
    <w:p w:rsidR="00D74153" w:rsidRDefault="00D74153" w:rsidP="00D74153">
      <w:pPr>
        <w:rPr>
          <w:color w:val="3366FF"/>
        </w:rPr>
      </w:pPr>
    </w:p>
    <w:p w:rsidR="00D74153" w:rsidRDefault="00D74153" w:rsidP="00D74153">
      <w:pPr>
        <w:rPr>
          <w:sz w:val="16"/>
          <w:szCs w:val="16"/>
        </w:rPr>
      </w:pPr>
      <w:r>
        <w:rPr>
          <w:sz w:val="16"/>
          <w:szCs w:val="16"/>
        </w:rPr>
        <w:br w:type="page"/>
      </w:r>
    </w:p>
    <w:p w:rsidR="00D74153" w:rsidRDefault="00D74153" w:rsidP="00D74153">
      <w:pPr>
        <w:rPr>
          <w:strike/>
          <w:sz w:val="16"/>
          <w:szCs w:val="16"/>
        </w:rPr>
      </w:pPr>
    </w:p>
    <w:p w:rsidR="00D74153" w:rsidRDefault="00D74153" w:rsidP="00D74153">
      <w:pPr>
        <w:rPr>
          <w:strike/>
          <w:sz w:val="16"/>
          <w:szCs w:val="16"/>
        </w:rPr>
      </w:pPr>
    </w:p>
    <w:p w:rsidR="00D74153" w:rsidRPr="00281D68" w:rsidRDefault="00D74153" w:rsidP="00D74153">
      <w:pPr>
        <w:rPr>
          <w:strike/>
          <w:color w:val="000000" w:themeColor="text1"/>
          <w:sz w:val="16"/>
          <w:szCs w:val="16"/>
        </w:rPr>
      </w:pPr>
    </w:p>
    <w:p w:rsidR="00D74153" w:rsidRDefault="00D74153" w:rsidP="00D74153">
      <w:pPr>
        <w:rPr>
          <w:strike/>
          <w:sz w:val="16"/>
          <w:szCs w:val="16"/>
        </w:rPr>
      </w:pPr>
    </w:p>
    <w:p w:rsidR="00D74153" w:rsidRDefault="00D74153" w:rsidP="00D74153">
      <w:pPr>
        <w:rPr>
          <w:strike/>
          <w:sz w:val="16"/>
          <w:szCs w:val="16"/>
        </w:rPr>
      </w:pPr>
    </w:p>
    <w:p w:rsidR="00D74153" w:rsidRDefault="00D74153" w:rsidP="00D74153">
      <w:pPr>
        <w:rPr>
          <w:strike/>
          <w:sz w:val="16"/>
          <w:szCs w:val="16"/>
        </w:rPr>
        <w:sectPr w:rsidR="00D74153" w:rsidSect="00D74153">
          <w:pgSz w:w="17600" w:h="13600" w:orient="landscape"/>
          <w:pgMar w:top="450" w:right="1440" w:bottom="1800" w:left="1440" w:header="720" w:footer="720" w:gutter="0"/>
          <w:cols w:space="720"/>
        </w:sectPr>
      </w:pPr>
    </w:p>
    <w:p w:rsidR="00D74153" w:rsidRPr="0031197F" w:rsidRDefault="00D74153" w:rsidP="00D74153"/>
    <w:p w:rsidR="00CE1CA0" w:rsidRDefault="00CE1CA0"/>
    <w:p w:rsidR="00CE1CA0" w:rsidRDefault="00CE1CA0"/>
    <w:p w:rsidR="00CE1CA0" w:rsidRPr="00CE1CA0" w:rsidRDefault="00CE1CA0" w:rsidP="00CE1CA0">
      <w:pPr>
        <w:pStyle w:val="EndNoteBibliography"/>
      </w:pPr>
      <w:r>
        <w:fldChar w:fldCharType="begin"/>
      </w:r>
      <w:r>
        <w:instrText xml:space="preserve"> ADDIN EN.REFLIST </w:instrText>
      </w:r>
      <w:r>
        <w:fldChar w:fldCharType="separate"/>
      </w:r>
      <w:r w:rsidRPr="00CE1CA0">
        <w:t>1.</w:t>
      </w:r>
      <w:r w:rsidRPr="00CE1CA0">
        <w:tab/>
        <w:t>Eddy AA, Symons JM. Nephrotic syndrome in childhood. Lancet 2003;362:629-39.</w:t>
      </w:r>
    </w:p>
    <w:p w:rsidR="00CE1CA0" w:rsidRPr="00CE1CA0" w:rsidRDefault="00CE1CA0" w:rsidP="00CE1CA0">
      <w:pPr>
        <w:pStyle w:val="EndNoteBibliography"/>
      </w:pPr>
      <w:r w:rsidRPr="00CE1CA0">
        <w:t>2.</w:t>
      </w:r>
      <w:r w:rsidRPr="00CE1CA0">
        <w:tab/>
        <w:t>Adhikari M, Bhimma R, Coovadia HM. Focal segmental glomerulosclerosis in children from KwaZulu/Natal, South Africa. Clin Nephrol 2001;55:16-24.</w:t>
      </w:r>
    </w:p>
    <w:p w:rsidR="00CE1CA0" w:rsidRPr="00CE1CA0" w:rsidRDefault="00CE1CA0" w:rsidP="00CE1CA0">
      <w:pPr>
        <w:pStyle w:val="EndNoteBibliography"/>
      </w:pPr>
      <w:r w:rsidRPr="00CE1CA0">
        <w:t>3.</w:t>
      </w:r>
      <w:r w:rsidRPr="00CE1CA0">
        <w:tab/>
        <w:t>Bhimma R, Coovadia HM, Adhikari M. Nephrotic syndrome in South African children: changing perspectives over 20 years. Pediatr Nephrol 1997;11:429-34.</w:t>
      </w:r>
    </w:p>
    <w:p w:rsidR="00CE1CA0" w:rsidRPr="00CE1CA0" w:rsidRDefault="00CE1CA0" w:rsidP="00CE1CA0">
      <w:pPr>
        <w:pStyle w:val="EndNoteBibliography"/>
      </w:pPr>
      <w:r w:rsidRPr="00CE1CA0">
        <w:t>4.</w:t>
      </w:r>
      <w:r w:rsidRPr="00CE1CA0">
        <w:tab/>
        <w:t>Coovadia HM, Adhikari M, Morel-Maroger L. Clinico-pathological features of the nephrotic syndrome in South African children. Q J Med 1979;48:77-91.</w:t>
      </w:r>
    </w:p>
    <w:p w:rsidR="00CE1CA0" w:rsidRPr="00CE1CA0" w:rsidRDefault="00CE1CA0" w:rsidP="00CE1CA0">
      <w:pPr>
        <w:pStyle w:val="EndNoteBibliography"/>
      </w:pPr>
      <w:r w:rsidRPr="00CE1CA0">
        <w:t>5.</w:t>
      </w:r>
      <w:r w:rsidRPr="00CE1CA0">
        <w:tab/>
        <w:t>Kari JA. Changing trends of histopathology in childhood nephrotic syndrome in western Saudi Arabia. Saudi medical journal 2002;23:317-21.</w:t>
      </w:r>
    </w:p>
    <w:p w:rsidR="00CE1CA0" w:rsidRPr="00CE1CA0" w:rsidRDefault="00CE1CA0" w:rsidP="00CE1CA0">
      <w:pPr>
        <w:pStyle w:val="EndNoteBibliography"/>
      </w:pPr>
      <w:r w:rsidRPr="00CE1CA0">
        <w:t>6.</w:t>
      </w:r>
      <w:r w:rsidRPr="00CE1CA0">
        <w:tab/>
        <w:t>Bhimma R, Adhikari M, Asharam K. Steroid-resistant nephrotic syndrome: the influence of race on cyclophosphamide sensitivity. Pediatr Nephrol 2006;21:1847-53.</w:t>
      </w:r>
    </w:p>
    <w:p w:rsidR="00CE1CA0" w:rsidRPr="00CE1CA0" w:rsidRDefault="00CE1CA0" w:rsidP="00CE1CA0">
      <w:pPr>
        <w:pStyle w:val="EndNoteBibliography"/>
      </w:pPr>
      <w:r w:rsidRPr="00CE1CA0">
        <w:t>7.</w:t>
      </w:r>
      <w:r w:rsidRPr="00CE1CA0">
        <w:tab/>
        <w:t>Bhimma R, Adhikari M, Asharam K, Connolly C. Management of steroid-resistant focal segmental glomerulosclerosis in children using tacrolimus. Am J Nephrol 2006;26:544-51.</w:t>
      </w:r>
    </w:p>
    <w:p w:rsidR="00CE1CA0" w:rsidRPr="00CE1CA0" w:rsidRDefault="00CE1CA0" w:rsidP="00CE1CA0">
      <w:pPr>
        <w:pStyle w:val="EndNoteBibliography"/>
      </w:pPr>
      <w:r w:rsidRPr="00CE1CA0">
        <w:t>8.</w:t>
      </w:r>
      <w:r w:rsidRPr="00CE1CA0">
        <w:tab/>
        <w:t>Huber TB, Benzing T. The slit diaphragm: a signaling platform to regulate podocyte function. Current opinion in nephrology and hypertension 2005;14:211-6.</w:t>
      </w:r>
    </w:p>
    <w:p w:rsidR="00CE1CA0" w:rsidRPr="00CE1CA0" w:rsidRDefault="00CE1CA0" w:rsidP="00CE1CA0">
      <w:pPr>
        <w:pStyle w:val="EndNoteBibliography"/>
      </w:pPr>
      <w:r w:rsidRPr="00CE1CA0">
        <w:t>9.</w:t>
      </w:r>
      <w:r w:rsidRPr="00CE1CA0">
        <w:tab/>
        <w:t>Huber TB, Simons M, Hartleben B, et al. Molecular basis of the functional podocin-nephrin complex: mutations in the NPHS2 gene disrupt nephrin targeting to lipid raft microdomains. Hum Mol Genet 2003;12:3397-405.</w:t>
      </w:r>
    </w:p>
    <w:p w:rsidR="00CE1CA0" w:rsidRPr="00CE1CA0" w:rsidRDefault="00CE1CA0" w:rsidP="00CE1CA0">
      <w:pPr>
        <w:pStyle w:val="EndNoteBibliography"/>
      </w:pPr>
      <w:r w:rsidRPr="00CE1CA0">
        <w:t>10.</w:t>
      </w:r>
      <w:r w:rsidRPr="00CE1CA0">
        <w:tab/>
        <w:t>Pollak MR. The genetic basis of FSGS and steroid-resistant nephrosis. Semin Nephrol 2003;23:141-6.</w:t>
      </w:r>
    </w:p>
    <w:p w:rsidR="00CE1CA0" w:rsidRPr="00CE1CA0" w:rsidRDefault="00CE1CA0" w:rsidP="00CE1CA0">
      <w:pPr>
        <w:pStyle w:val="EndNoteBibliography"/>
      </w:pPr>
      <w:r w:rsidRPr="00CE1CA0">
        <w:t>11.</w:t>
      </w:r>
      <w:r w:rsidRPr="00CE1CA0">
        <w:tab/>
        <w:t>Pollak MR. Familial FSGS. Advances in chronic kidney disease 2014;21:422-5.</w:t>
      </w:r>
    </w:p>
    <w:p w:rsidR="00CE1CA0" w:rsidRPr="00CE1CA0" w:rsidRDefault="00CE1CA0" w:rsidP="00CE1CA0">
      <w:pPr>
        <w:pStyle w:val="EndNoteBibliography"/>
      </w:pPr>
      <w:r w:rsidRPr="00CE1CA0">
        <w:t>12.</w:t>
      </w:r>
      <w:r w:rsidRPr="00CE1CA0">
        <w:tab/>
        <w:t>Sellin L, Huber TB, Gerke P, Quack I, Pavenstadt H, Walz G. NEPH1 defines a novel family of podocin interacting proteins. FASEB J 2003;17:115-7.</w:t>
      </w:r>
    </w:p>
    <w:p w:rsidR="00CE1CA0" w:rsidRPr="00CE1CA0" w:rsidRDefault="00CE1CA0" w:rsidP="00CE1CA0">
      <w:pPr>
        <w:pStyle w:val="EndNoteBibliography"/>
      </w:pPr>
      <w:r w:rsidRPr="00CE1CA0">
        <w:t>13.</w:t>
      </w:r>
      <w:r w:rsidRPr="00CE1CA0">
        <w:tab/>
        <w:t>Huber TB, Kottgen M, Schilling B, Walz G, Benzing T. Interaction with podocin facilitates nephrin signaling. J Biol Chem 2001;276:41543-6.</w:t>
      </w:r>
    </w:p>
    <w:p w:rsidR="00CE1CA0" w:rsidRPr="00CE1CA0" w:rsidRDefault="00CE1CA0" w:rsidP="00CE1CA0">
      <w:pPr>
        <w:pStyle w:val="EndNoteBibliography"/>
      </w:pPr>
      <w:r w:rsidRPr="00CE1CA0">
        <w:t>14.</w:t>
      </w:r>
      <w:r w:rsidRPr="00CE1CA0">
        <w:tab/>
        <w:t>Koziell A, Grech V, Hussain S, et al. Genotype/phenotype correlations of NPHS1 and NPHS2 mutations in nephrotic syndrome advocate a functional inter-relationship in glomerular filtration. Hum Mol Genet 2002;11:379-88.</w:t>
      </w:r>
    </w:p>
    <w:p w:rsidR="00CE1CA0" w:rsidRPr="00CE1CA0" w:rsidRDefault="00CE1CA0" w:rsidP="00CE1CA0">
      <w:pPr>
        <w:pStyle w:val="EndNoteBibliography"/>
      </w:pPr>
      <w:r w:rsidRPr="00CE1CA0">
        <w:t>15.</w:t>
      </w:r>
      <w:r w:rsidRPr="00CE1CA0">
        <w:tab/>
        <w:t>Machuca E, Benoit G, Nevo F, et al. Genotype-phenotype correlations in non-Finnish congenital nephrotic syndrome. J Am Soc Nephrol 2010;21:1209-17.</w:t>
      </w:r>
    </w:p>
    <w:p w:rsidR="00CE1CA0" w:rsidRPr="00CE1CA0" w:rsidRDefault="00CE1CA0" w:rsidP="00CE1CA0">
      <w:pPr>
        <w:pStyle w:val="EndNoteBibliography"/>
      </w:pPr>
      <w:r w:rsidRPr="00CE1CA0">
        <w:t>16.</w:t>
      </w:r>
      <w:r w:rsidRPr="00CE1CA0">
        <w:tab/>
        <w:t>Schwarz K, Simons M, Reiser J, et al. Podocin, a raft-associated component of the glomerular slit diaphragm, interacts with CD2AP and nephrin. J Clin Invest 2001;108:1621-9.</w:t>
      </w:r>
    </w:p>
    <w:p w:rsidR="00CE1CA0" w:rsidRPr="00CE1CA0" w:rsidRDefault="00CE1CA0" w:rsidP="00CE1CA0">
      <w:pPr>
        <w:pStyle w:val="EndNoteBibliography"/>
      </w:pPr>
      <w:r w:rsidRPr="00CE1CA0">
        <w:t>17.</w:t>
      </w:r>
      <w:r w:rsidRPr="00CE1CA0">
        <w:tab/>
        <w:t>Roselli S, Gribouval O, Boute N, et al. Podocin localizes in the kidney to the slit diaphragm area. Am J Pathol 2002;160:131-9.</w:t>
      </w:r>
    </w:p>
    <w:p w:rsidR="00CE1CA0" w:rsidRPr="00CE1CA0" w:rsidRDefault="00CE1CA0" w:rsidP="00CE1CA0">
      <w:pPr>
        <w:pStyle w:val="EndNoteBibliography"/>
      </w:pPr>
      <w:r w:rsidRPr="00CE1CA0">
        <w:t>18.</w:t>
      </w:r>
      <w:r w:rsidRPr="00CE1CA0">
        <w:tab/>
        <w:t>Boute N, Gribouval O, Roselli S, et al. NPHS2, encoding the glomerular protein podocin, is mutated in autosomal recessive steroid-resistant nephrotic syndrome. Nat Genet 2000;24:349-54.</w:t>
      </w:r>
    </w:p>
    <w:p w:rsidR="00CE1CA0" w:rsidRPr="00CE1CA0" w:rsidRDefault="00CE1CA0" w:rsidP="00CE1CA0">
      <w:pPr>
        <w:pStyle w:val="EndNoteBibliography"/>
      </w:pPr>
      <w:r w:rsidRPr="00CE1CA0">
        <w:t>19.</w:t>
      </w:r>
      <w:r w:rsidRPr="00CE1CA0">
        <w:tab/>
        <w:t>Caridi G, Bertelli R, Carrea A, et al. Prevalence, genetics, and clinical features of patients carrying podocin mutations in steroid-resistant nonfamilial focal segmental glomerulosclerosis. J Am Soc Nephrol 2001;12:2742-6.</w:t>
      </w:r>
    </w:p>
    <w:p w:rsidR="00CE1CA0" w:rsidRPr="00CE1CA0" w:rsidRDefault="00CE1CA0" w:rsidP="00CE1CA0">
      <w:pPr>
        <w:pStyle w:val="EndNoteBibliography"/>
      </w:pPr>
      <w:r w:rsidRPr="00CE1CA0">
        <w:t>20.</w:t>
      </w:r>
      <w:r w:rsidRPr="00CE1CA0">
        <w:tab/>
        <w:t>Hinkes B, Vlangos C, Heeringa S, et al. Specific podocin mutations correlate with age of onset in steroid-resistant nephrotic syndrome. J Am Soc Nephrol 2008;19:365-71.</w:t>
      </w:r>
    </w:p>
    <w:p w:rsidR="00CE1CA0" w:rsidRPr="00CE1CA0" w:rsidRDefault="00CE1CA0" w:rsidP="00CE1CA0">
      <w:pPr>
        <w:pStyle w:val="EndNoteBibliography"/>
      </w:pPr>
      <w:r w:rsidRPr="00CE1CA0">
        <w:t>21.</w:t>
      </w:r>
      <w:r w:rsidRPr="00CE1CA0">
        <w:tab/>
        <w:t>Sadowski CE, Lovric S, Ashraf S, et al. A Single-Gene Cause in 29.5% of Cases of Steroid-Resistant Nephrotic Syndrome. J Am Soc Nephrol 2014.</w:t>
      </w:r>
    </w:p>
    <w:p w:rsidR="00CE1CA0" w:rsidRPr="00CE1CA0" w:rsidRDefault="00CE1CA0" w:rsidP="00CE1CA0">
      <w:pPr>
        <w:pStyle w:val="EndNoteBibliography"/>
      </w:pPr>
      <w:r w:rsidRPr="00CE1CA0">
        <w:t>22.</w:t>
      </w:r>
      <w:r w:rsidRPr="00CE1CA0">
        <w:tab/>
        <w:t>Laurin LP, Lu M, Mottl AK, Blyth ER, Poulton CJ, Weck KE. Podocyte-associated gene mutation screening in a heterogeneous cohort of patients with sporadic focal segmental glomerulosclerosis. Nephrol Dial Transplant 2014.</w:t>
      </w:r>
    </w:p>
    <w:p w:rsidR="00CE1CA0" w:rsidRPr="00CE1CA0" w:rsidRDefault="00CE1CA0" w:rsidP="00CE1CA0">
      <w:pPr>
        <w:pStyle w:val="EndNoteBibliography"/>
      </w:pPr>
      <w:r w:rsidRPr="00CE1CA0">
        <w:t>23.</w:t>
      </w:r>
      <w:r w:rsidRPr="00CE1CA0">
        <w:tab/>
        <w:t>Genovese G, Friedman DJ, Ross MD, et al. Association of trypanolytic ApoL1 variants with kidney disease in African Americans. Science 2010;329:841-5.</w:t>
      </w:r>
    </w:p>
    <w:p w:rsidR="00CE1CA0" w:rsidRPr="00CE1CA0" w:rsidRDefault="00CE1CA0" w:rsidP="00CE1CA0">
      <w:pPr>
        <w:pStyle w:val="EndNoteBibliography"/>
      </w:pPr>
      <w:r w:rsidRPr="00CE1CA0">
        <w:t>24.</w:t>
      </w:r>
      <w:r w:rsidRPr="00CE1CA0">
        <w:tab/>
        <w:t>Kopp JB, Nelson GW, Sampath K, et al. APOL1 genetic variants in focal segmental glomerulosclerosis and HIV-associated nephropathy. J Am Soc Nephrol 2011;22:2129-37.</w:t>
      </w:r>
    </w:p>
    <w:p w:rsidR="00CE1CA0" w:rsidRPr="00CE1CA0" w:rsidRDefault="00CE1CA0" w:rsidP="00CE1CA0">
      <w:pPr>
        <w:pStyle w:val="EndNoteBibliography"/>
      </w:pPr>
      <w:r w:rsidRPr="00CE1CA0">
        <w:t>25.</w:t>
      </w:r>
      <w:r w:rsidRPr="00CE1CA0">
        <w:tab/>
        <w:t>Limou S, Nelson GW, Kopp JB, Winkler CA. APOL1 Kidney Risk Alleles: Population Genetics and Disease Associations. Advances in chronic kidney disease 2014;21:426-33.</w:t>
      </w:r>
    </w:p>
    <w:p w:rsidR="00CE1CA0" w:rsidRPr="00CE1CA0" w:rsidRDefault="00CE1CA0" w:rsidP="00CE1CA0">
      <w:pPr>
        <w:pStyle w:val="EndNoteBibliography"/>
      </w:pPr>
      <w:r w:rsidRPr="00CE1CA0">
        <w:t>26.</w:t>
      </w:r>
      <w:r w:rsidRPr="00CE1CA0">
        <w:tab/>
        <w:t>Kopp JB, Winkler CA, Zhao X, et al. Clinical Features and Histology of Apolipoprotein L1-Associated Nephropathy in the FSGS Clinical Trial. J Am Soc Nephrol 2015.</w:t>
      </w:r>
    </w:p>
    <w:p w:rsidR="00CE1CA0" w:rsidRPr="00CE1CA0" w:rsidRDefault="00CE1CA0" w:rsidP="00CE1CA0">
      <w:pPr>
        <w:pStyle w:val="EndNoteBibliography"/>
      </w:pPr>
      <w:r w:rsidRPr="00CE1CA0">
        <w:t>27.</w:t>
      </w:r>
      <w:r w:rsidRPr="00CE1CA0">
        <w:tab/>
        <w:t>Kasembeli AN, Duarte R, Ramsay M, et al. APOL1 Risk Variants Are Strongly Associated with HIV-Associated Nephropathy in Black South Africans. J Am Soc Nephrol 2015.</w:t>
      </w:r>
    </w:p>
    <w:p w:rsidR="00CE1CA0" w:rsidRPr="00CE1CA0" w:rsidRDefault="00CE1CA0" w:rsidP="00CE1CA0">
      <w:pPr>
        <w:pStyle w:val="EndNoteBibliography"/>
      </w:pPr>
      <w:r w:rsidRPr="00CE1CA0">
        <w:t>28.</w:t>
      </w:r>
      <w:r w:rsidRPr="00CE1CA0">
        <w:tab/>
        <w:t>Consensus statement on management and audit potential for steroid responsive nephrotic syndrome. Report of a Workshop by the British Association for Paediatric Nephrology and Research Unit, Royal College of Physicians. Archives of disease in childhood 1994;70:151-7.</w:t>
      </w:r>
    </w:p>
    <w:p w:rsidR="00CE1CA0" w:rsidRPr="00CE1CA0" w:rsidRDefault="00CE1CA0" w:rsidP="00CE1CA0">
      <w:pPr>
        <w:pStyle w:val="EndNoteBibliography"/>
      </w:pPr>
      <w:r w:rsidRPr="00CE1CA0">
        <w:t>29.</w:t>
      </w:r>
      <w:r w:rsidRPr="00CE1CA0">
        <w:tab/>
        <w:t>Stephens JC, Reich DE, Goldstein DB, et al. Dating the origin of the CCR5-Delta32 AIDS-resistance allele by the coalescence of haplotypes. Am J Hum Genet 1998;62:1507-15.</w:t>
      </w:r>
    </w:p>
    <w:p w:rsidR="00CE1CA0" w:rsidRPr="00CE1CA0" w:rsidRDefault="00CE1CA0" w:rsidP="00CE1CA0">
      <w:pPr>
        <w:pStyle w:val="EndNoteBibliography"/>
      </w:pPr>
      <w:r w:rsidRPr="00CE1CA0">
        <w:t>30.</w:t>
      </w:r>
      <w:r w:rsidRPr="00CE1CA0">
        <w:tab/>
        <w:t>Kirin M, McQuillan R, Franklin CS, Campbell H, McKeigue PM, Wilson JF. Genomic runs of homozygosity record population history and consanguinity. PLoS One 2010;5:e13996.</w:t>
      </w:r>
    </w:p>
    <w:p w:rsidR="00CE1CA0" w:rsidRPr="00CE1CA0" w:rsidRDefault="00CE1CA0" w:rsidP="00CE1CA0">
      <w:pPr>
        <w:pStyle w:val="EndNoteBibliography"/>
      </w:pPr>
      <w:r w:rsidRPr="00CE1CA0">
        <w:t>31.</w:t>
      </w:r>
      <w:r w:rsidRPr="00CE1CA0">
        <w:tab/>
        <w:t>Tory K, Menyhard DK, Woerner S, et al. Mutation-dependent recessive inheritance of NPHS2-associated steroid-resistant nephrotic syndrome. Nat Genet 2014;46:299-304.</w:t>
      </w:r>
    </w:p>
    <w:p w:rsidR="00CE1CA0" w:rsidRPr="00CE1CA0" w:rsidRDefault="00CE1CA0" w:rsidP="00CE1CA0">
      <w:pPr>
        <w:pStyle w:val="EndNoteBibliography"/>
      </w:pPr>
      <w:r w:rsidRPr="00CE1CA0">
        <w:t>32.</w:t>
      </w:r>
      <w:r w:rsidRPr="00CE1CA0">
        <w:tab/>
        <w:t>Klaassen I, Özgören Bn, Sadowski CE, et al. Response to cyclosporine in steroid-resistant nephrotic syndrome: discontinuation is possible. Pediatric Nephrology 2015.</w:t>
      </w:r>
    </w:p>
    <w:p w:rsidR="00CE1CA0" w:rsidRPr="00CE1CA0" w:rsidRDefault="00CE1CA0" w:rsidP="00CE1CA0">
      <w:pPr>
        <w:pStyle w:val="EndNoteBibliography"/>
      </w:pPr>
      <w:r w:rsidRPr="00CE1CA0">
        <w:t>33.</w:t>
      </w:r>
      <w:r w:rsidRPr="00CE1CA0">
        <w:tab/>
        <w:t>Santin S, Bullich G, Tazon-Vega B, et al. Clinical utility of genetic testing in children and adults with steroid-resistant nephrotic syndrome. Clinical journal of the American Society of Nephrology : CJASN 2011;6:1139-48.</w:t>
      </w:r>
    </w:p>
    <w:p w:rsidR="00CE1CA0" w:rsidRPr="00CE1CA0" w:rsidRDefault="00CE1CA0" w:rsidP="00CE1CA0">
      <w:pPr>
        <w:pStyle w:val="EndNoteBibliography"/>
      </w:pPr>
      <w:r w:rsidRPr="00CE1CA0">
        <w:t>34.</w:t>
      </w:r>
      <w:r w:rsidRPr="00CE1CA0">
        <w:tab/>
        <w:t>Bouchireb K, Boyer O, Gribouval O, et al. NPHS2 mutations in steroid-resistant nephrotic syndrome: a mutation update and the associated phenotypic spectrum. Hum Mutat 2014;35:178-86.</w:t>
      </w:r>
    </w:p>
    <w:p w:rsidR="00CE1CA0" w:rsidRPr="00CE1CA0" w:rsidRDefault="00CE1CA0" w:rsidP="00CE1CA0">
      <w:pPr>
        <w:pStyle w:val="EndNoteBibliography"/>
      </w:pPr>
      <w:r w:rsidRPr="00CE1CA0">
        <w:t>35.</w:t>
      </w:r>
      <w:r w:rsidRPr="00CE1CA0">
        <w:tab/>
        <w:t>Bhimma R, Adhikari M, Asharam K, Connolly C. The spectrum of chronic kidney disease (stages 2-5) in KwaZulu-Natal, South Africa. Pediatr Nephrol 2008;23:1841-6.</w:t>
      </w:r>
    </w:p>
    <w:p w:rsidR="00756DEC" w:rsidRDefault="00CE1CA0">
      <w:r>
        <w:fldChar w:fldCharType="end"/>
      </w:r>
    </w:p>
    <w:sectPr w:rsidR="00756DEC" w:rsidSect="00D74153">
      <w:pgSz w:w="17600" w:h="13600" w:orient="landscape"/>
      <w:pgMar w:top="450" w:right="1440" w:bottom="180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eryl Winkler" w:date="2015-09-28T08:37:00Z" w:initials="CW">
    <w:p w:rsidR="00CE1CA0" w:rsidRDefault="00CE1CA0">
      <w:pPr>
        <w:pStyle w:val="CommentText"/>
      </w:pPr>
      <w:r>
        <w:rPr>
          <w:rStyle w:val="CommentReference"/>
        </w:rPr>
        <w:annotationRef/>
      </w:r>
      <w:proofErr w:type="spellStart"/>
      <w:r>
        <w:t>Bhimma</w:t>
      </w:r>
      <w:proofErr w:type="spellEnd"/>
      <w:r>
        <w:t xml:space="preserve"> and </w:t>
      </w:r>
      <w:proofErr w:type="spellStart"/>
      <w:r>
        <w:t>Karashma</w:t>
      </w:r>
      <w:proofErr w:type="spellEnd"/>
      <w:r>
        <w:t>, please make sure this is correct.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D2C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3C365E"/>
    <w:multiLevelType w:val="hybridMultilevel"/>
    <w:tmpl w:val="DA50D02C"/>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4E19FC"/>
    <w:multiLevelType w:val="hybridMultilevel"/>
    <w:tmpl w:val="891096E0"/>
    <w:lvl w:ilvl="0" w:tplc="16FC0DB8">
      <w:numFmt w:val="bullet"/>
      <w:lvlText w:val="-"/>
      <w:lvlJc w:val="left"/>
      <w:pPr>
        <w:ind w:left="1200" w:hanging="360"/>
      </w:pPr>
      <w:rPr>
        <w:rFonts w:ascii="Arial" w:eastAsia="Times New Roman"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7C5E7A49"/>
    <w:multiLevelType w:val="hybridMultilevel"/>
    <w:tmpl w:val="71A2A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E513C21"/>
    <w:multiLevelType w:val="hybridMultilevel"/>
    <w:tmpl w:val="71A2AC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9xpef7effemevpzop0sddrvvfd99vstps&quot;&gt;cherie09-final&lt;record-ids&gt;&lt;item&gt;260&lt;/item&gt;&lt;item&gt;1920&lt;/item&gt;&lt;item&gt;1924&lt;/item&gt;&lt;item&gt;2758&lt;/item&gt;&lt;item&gt;2759&lt;/item&gt;&lt;item&gt;2760&lt;/item&gt;&lt;item&gt;2761&lt;/item&gt;&lt;item&gt;2764&lt;/item&gt;&lt;item&gt;5688&lt;/item&gt;&lt;item&gt;6890&lt;/item&gt;&lt;item&gt;7037&lt;/item&gt;&lt;item&gt;7038&lt;/item&gt;&lt;item&gt;7093&lt;/item&gt;&lt;item&gt;7095&lt;/item&gt;&lt;item&gt;7102&lt;/item&gt;&lt;item&gt;7115&lt;/item&gt;&lt;item&gt;7241&lt;/item&gt;&lt;item&gt;7295&lt;/item&gt;&lt;item&gt;7296&lt;/item&gt;&lt;item&gt;7298&lt;/item&gt;&lt;item&gt;7300&lt;/item&gt;&lt;item&gt;7319&lt;/item&gt;&lt;item&gt;7320&lt;/item&gt;&lt;item&gt;7336&lt;/item&gt;&lt;item&gt;7341&lt;/item&gt;&lt;item&gt;7345&lt;/item&gt;&lt;item&gt;7349&lt;/item&gt;&lt;item&gt;7359&lt;/item&gt;&lt;item&gt;7408&lt;/item&gt;&lt;item&gt;7410&lt;/item&gt;&lt;item&gt;7411&lt;/item&gt;&lt;item&gt;7412&lt;/item&gt;&lt;item&gt;7414&lt;/item&gt;&lt;item&gt;7415&lt;/item&gt;&lt;item&gt;7477&lt;/item&gt;&lt;/record-ids&gt;&lt;/item&gt;&lt;/Libraries&gt;"/>
  </w:docVars>
  <w:rsids>
    <w:rsidRoot w:val="008B1B19"/>
    <w:rsid w:val="000115E9"/>
    <w:rsid w:val="000300B0"/>
    <w:rsid w:val="00032379"/>
    <w:rsid w:val="0003283D"/>
    <w:rsid w:val="00036121"/>
    <w:rsid w:val="000370EC"/>
    <w:rsid w:val="000421F6"/>
    <w:rsid w:val="00045CE8"/>
    <w:rsid w:val="00047D0A"/>
    <w:rsid w:val="000510B1"/>
    <w:rsid w:val="00060252"/>
    <w:rsid w:val="00061426"/>
    <w:rsid w:val="00063232"/>
    <w:rsid w:val="000728C9"/>
    <w:rsid w:val="0007385A"/>
    <w:rsid w:val="00082558"/>
    <w:rsid w:val="00094D65"/>
    <w:rsid w:val="000A027D"/>
    <w:rsid w:val="000A085F"/>
    <w:rsid w:val="000A6A22"/>
    <w:rsid w:val="000A7B14"/>
    <w:rsid w:val="000B1ACB"/>
    <w:rsid w:val="000C3835"/>
    <w:rsid w:val="000C55F2"/>
    <w:rsid w:val="000D6BAD"/>
    <w:rsid w:val="000E0B23"/>
    <w:rsid w:val="000E0FBC"/>
    <w:rsid w:val="000F1C48"/>
    <w:rsid w:val="000F3937"/>
    <w:rsid w:val="000F5AD7"/>
    <w:rsid w:val="000F7D6F"/>
    <w:rsid w:val="00111AC4"/>
    <w:rsid w:val="00115D34"/>
    <w:rsid w:val="0011655E"/>
    <w:rsid w:val="00124FA9"/>
    <w:rsid w:val="00126DA8"/>
    <w:rsid w:val="00141455"/>
    <w:rsid w:val="00146523"/>
    <w:rsid w:val="00180984"/>
    <w:rsid w:val="001910C4"/>
    <w:rsid w:val="001939E8"/>
    <w:rsid w:val="00195919"/>
    <w:rsid w:val="001A0517"/>
    <w:rsid w:val="001A427D"/>
    <w:rsid w:val="001B752D"/>
    <w:rsid w:val="001C086B"/>
    <w:rsid w:val="001C1BF3"/>
    <w:rsid w:val="001C1D21"/>
    <w:rsid w:val="001D29E0"/>
    <w:rsid w:val="001D3CB2"/>
    <w:rsid w:val="001D5A40"/>
    <w:rsid w:val="001E1907"/>
    <w:rsid w:val="002104CC"/>
    <w:rsid w:val="00220E21"/>
    <w:rsid w:val="00222F86"/>
    <w:rsid w:val="002236FD"/>
    <w:rsid w:val="00224EAF"/>
    <w:rsid w:val="0022645F"/>
    <w:rsid w:val="00226468"/>
    <w:rsid w:val="00227F25"/>
    <w:rsid w:val="00232F2A"/>
    <w:rsid w:val="002433E6"/>
    <w:rsid w:val="00243859"/>
    <w:rsid w:val="00246D0D"/>
    <w:rsid w:val="002477F7"/>
    <w:rsid w:val="002532AF"/>
    <w:rsid w:val="0025649E"/>
    <w:rsid w:val="002574D1"/>
    <w:rsid w:val="00262D30"/>
    <w:rsid w:val="0026771F"/>
    <w:rsid w:val="002864B4"/>
    <w:rsid w:val="002A12D6"/>
    <w:rsid w:val="002D5101"/>
    <w:rsid w:val="002E112D"/>
    <w:rsid w:val="002E6D9C"/>
    <w:rsid w:val="002F07B0"/>
    <w:rsid w:val="002F0C67"/>
    <w:rsid w:val="0033168F"/>
    <w:rsid w:val="00346D8D"/>
    <w:rsid w:val="00347D32"/>
    <w:rsid w:val="00351BC4"/>
    <w:rsid w:val="003544F5"/>
    <w:rsid w:val="00361D59"/>
    <w:rsid w:val="00370498"/>
    <w:rsid w:val="00380F21"/>
    <w:rsid w:val="00391126"/>
    <w:rsid w:val="00397C2E"/>
    <w:rsid w:val="003A3105"/>
    <w:rsid w:val="003A34A7"/>
    <w:rsid w:val="003A615F"/>
    <w:rsid w:val="003A7DE2"/>
    <w:rsid w:val="003C0695"/>
    <w:rsid w:val="003C55C0"/>
    <w:rsid w:val="003D2DA3"/>
    <w:rsid w:val="003E1D3B"/>
    <w:rsid w:val="003F12EC"/>
    <w:rsid w:val="003F2D38"/>
    <w:rsid w:val="00404894"/>
    <w:rsid w:val="00407C5D"/>
    <w:rsid w:val="00427B7C"/>
    <w:rsid w:val="00432D82"/>
    <w:rsid w:val="00435F43"/>
    <w:rsid w:val="00441B3D"/>
    <w:rsid w:val="00442974"/>
    <w:rsid w:val="00456A00"/>
    <w:rsid w:val="00466AEA"/>
    <w:rsid w:val="004740BF"/>
    <w:rsid w:val="004A3AEC"/>
    <w:rsid w:val="004A76F1"/>
    <w:rsid w:val="004C0E6D"/>
    <w:rsid w:val="004D22C7"/>
    <w:rsid w:val="004D4955"/>
    <w:rsid w:val="004E2180"/>
    <w:rsid w:val="004F1B5B"/>
    <w:rsid w:val="004F6DD5"/>
    <w:rsid w:val="00502F11"/>
    <w:rsid w:val="005063EC"/>
    <w:rsid w:val="0051460B"/>
    <w:rsid w:val="00517606"/>
    <w:rsid w:val="00520C57"/>
    <w:rsid w:val="005252C1"/>
    <w:rsid w:val="005334DA"/>
    <w:rsid w:val="00546843"/>
    <w:rsid w:val="00556089"/>
    <w:rsid w:val="005567C6"/>
    <w:rsid w:val="00557719"/>
    <w:rsid w:val="005610E3"/>
    <w:rsid w:val="005634B5"/>
    <w:rsid w:val="00566677"/>
    <w:rsid w:val="00570B8E"/>
    <w:rsid w:val="00573E21"/>
    <w:rsid w:val="0057786B"/>
    <w:rsid w:val="00583654"/>
    <w:rsid w:val="00590073"/>
    <w:rsid w:val="005968F7"/>
    <w:rsid w:val="005A30B9"/>
    <w:rsid w:val="005A7DFD"/>
    <w:rsid w:val="005B6B6A"/>
    <w:rsid w:val="005C29FD"/>
    <w:rsid w:val="005E20A3"/>
    <w:rsid w:val="005E24AD"/>
    <w:rsid w:val="005E5DDB"/>
    <w:rsid w:val="00611284"/>
    <w:rsid w:val="006116E2"/>
    <w:rsid w:val="006136A2"/>
    <w:rsid w:val="0061430A"/>
    <w:rsid w:val="00615CE8"/>
    <w:rsid w:val="00617DCD"/>
    <w:rsid w:val="00620F1C"/>
    <w:rsid w:val="006277C2"/>
    <w:rsid w:val="0063242E"/>
    <w:rsid w:val="00635B9C"/>
    <w:rsid w:val="00640116"/>
    <w:rsid w:val="00641672"/>
    <w:rsid w:val="0064179B"/>
    <w:rsid w:val="00643442"/>
    <w:rsid w:val="00655557"/>
    <w:rsid w:val="00661D61"/>
    <w:rsid w:val="006643E4"/>
    <w:rsid w:val="006676B5"/>
    <w:rsid w:val="006677DE"/>
    <w:rsid w:val="00667B2C"/>
    <w:rsid w:val="00676288"/>
    <w:rsid w:val="006801BE"/>
    <w:rsid w:val="0068281D"/>
    <w:rsid w:val="00696935"/>
    <w:rsid w:val="006B6DCA"/>
    <w:rsid w:val="006C08D3"/>
    <w:rsid w:val="006E4E56"/>
    <w:rsid w:val="006E5929"/>
    <w:rsid w:val="006E6E3A"/>
    <w:rsid w:val="006F48FF"/>
    <w:rsid w:val="00705F12"/>
    <w:rsid w:val="00710EC3"/>
    <w:rsid w:val="00711BA9"/>
    <w:rsid w:val="00717AAF"/>
    <w:rsid w:val="007233D8"/>
    <w:rsid w:val="00725DCD"/>
    <w:rsid w:val="0072708B"/>
    <w:rsid w:val="00733556"/>
    <w:rsid w:val="00744104"/>
    <w:rsid w:val="00751489"/>
    <w:rsid w:val="007528A5"/>
    <w:rsid w:val="00756DEC"/>
    <w:rsid w:val="00765AF3"/>
    <w:rsid w:val="00774391"/>
    <w:rsid w:val="00777385"/>
    <w:rsid w:val="00777D57"/>
    <w:rsid w:val="00777F64"/>
    <w:rsid w:val="00781CB3"/>
    <w:rsid w:val="00784E1E"/>
    <w:rsid w:val="00796F47"/>
    <w:rsid w:val="007A13E9"/>
    <w:rsid w:val="007B52CB"/>
    <w:rsid w:val="007C078E"/>
    <w:rsid w:val="007C5DDC"/>
    <w:rsid w:val="007C7CD8"/>
    <w:rsid w:val="007D33F5"/>
    <w:rsid w:val="008033AA"/>
    <w:rsid w:val="00820D75"/>
    <w:rsid w:val="00821E0F"/>
    <w:rsid w:val="0082287E"/>
    <w:rsid w:val="008271E8"/>
    <w:rsid w:val="00827EF4"/>
    <w:rsid w:val="0083267F"/>
    <w:rsid w:val="008365EE"/>
    <w:rsid w:val="00840755"/>
    <w:rsid w:val="00840A40"/>
    <w:rsid w:val="0084483C"/>
    <w:rsid w:val="00851D0F"/>
    <w:rsid w:val="00854436"/>
    <w:rsid w:val="00865F1B"/>
    <w:rsid w:val="008671B5"/>
    <w:rsid w:val="008717E8"/>
    <w:rsid w:val="008845C6"/>
    <w:rsid w:val="00885BCA"/>
    <w:rsid w:val="008912CD"/>
    <w:rsid w:val="0089487C"/>
    <w:rsid w:val="008955D4"/>
    <w:rsid w:val="008B1B19"/>
    <w:rsid w:val="008D37CD"/>
    <w:rsid w:val="008E78DB"/>
    <w:rsid w:val="008F0893"/>
    <w:rsid w:val="009033CB"/>
    <w:rsid w:val="00905235"/>
    <w:rsid w:val="00916AE7"/>
    <w:rsid w:val="00922E5D"/>
    <w:rsid w:val="009265B1"/>
    <w:rsid w:val="00931056"/>
    <w:rsid w:val="00933769"/>
    <w:rsid w:val="00936941"/>
    <w:rsid w:val="009370FD"/>
    <w:rsid w:val="00937B81"/>
    <w:rsid w:val="00951A72"/>
    <w:rsid w:val="00955BFD"/>
    <w:rsid w:val="0096533C"/>
    <w:rsid w:val="00975CEC"/>
    <w:rsid w:val="00976F78"/>
    <w:rsid w:val="009872F0"/>
    <w:rsid w:val="00990D37"/>
    <w:rsid w:val="0099146B"/>
    <w:rsid w:val="009935EC"/>
    <w:rsid w:val="009978AB"/>
    <w:rsid w:val="009B1FED"/>
    <w:rsid w:val="009C005B"/>
    <w:rsid w:val="009C1222"/>
    <w:rsid w:val="009D54A5"/>
    <w:rsid w:val="009D6FA0"/>
    <w:rsid w:val="009E35C2"/>
    <w:rsid w:val="009E5163"/>
    <w:rsid w:val="009E651E"/>
    <w:rsid w:val="009F47B5"/>
    <w:rsid w:val="00A10DF0"/>
    <w:rsid w:val="00A14FD0"/>
    <w:rsid w:val="00A3022F"/>
    <w:rsid w:val="00A32B58"/>
    <w:rsid w:val="00A36D6B"/>
    <w:rsid w:val="00A4022C"/>
    <w:rsid w:val="00A42BB7"/>
    <w:rsid w:val="00A47B16"/>
    <w:rsid w:val="00A50B59"/>
    <w:rsid w:val="00A50FBA"/>
    <w:rsid w:val="00A524E7"/>
    <w:rsid w:val="00A576F3"/>
    <w:rsid w:val="00A6680F"/>
    <w:rsid w:val="00AB3163"/>
    <w:rsid w:val="00AC7263"/>
    <w:rsid w:val="00AC744C"/>
    <w:rsid w:val="00AF4003"/>
    <w:rsid w:val="00B02BCE"/>
    <w:rsid w:val="00B062B8"/>
    <w:rsid w:val="00B07D0D"/>
    <w:rsid w:val="00B15CBB"/>
    <w:rsid w:val="00B16F20"/>
    <w:rsid w:val="00B2233F"/>
    <w:rsid w:val="00B2265B"/>
    <w:rsid w:val="00B24380"/>
    <w:rsid w:val="00B24771"/>
    <w:rsid w:val="00B34E43"/>
    <w:rsid w:val="00B45917"/>
    <w:rsid w:val="00B47FDE"/>
    <w:rsid w:val="00B56C7D"/>
    <w:rsid w:val="00B63E44"/>
    <w:rsid w:val="00B67869"/>
    <w:rsid w:val="00B75E04"/>
    <w:rsid w:val="00B804D1"/>
    <w:rsid w:val="00B8249F"/>
    <w:rsid w:val="00B85F70"/>
    <w:rsid w:val="00B976CA"/>
    <w:rsid w:val="00BA33FC"/>
    <w:rsid w:val="00BA35F2"/>
    <w:rsid w:val="00BA53FD"/>
    <w:rsid w:val="00BB5390"/>
    <w:rsid w:val="00BD1741"/>
    <w:rsid w:val="00BD6E14"/>
    <w:rsid w:val="00BE0C64"/>
    <w:rsid w:val="00BE3ED4"/>
    <w:rsid w:val="00BE7850"/>
    <w:rsid w:val="00BF70D3"/>
    <w:rsid w:val="00C063A4"/>
    <w:rsid w:val="00C16744"/>
    <w:rsid w:val="00C24843"/>
    <w:rsid w:val="00C25392"/>
    <w:rsid w:val="00C305DA"/>
    <w:rsid w:val="00C351CA"/>
    <w:rsid w:val="00C40779"/>
    <w:rsid w:val="00C40F32"/>
    <w:rsid w:val="00C4711E"/>
    <w:rsid w:val="00C60516"/>
    <w:rsid w:val="00C704B9"/>
    <w:rsid w:val="00C85B3F"/>
    <w:rsid w:val="00C94B68"/>
    <w:rsid w:val="00CA02A4"/>
    <w:rsid w:val="00CA5A31"/>
    <w:rsid w:val="00CB08F3"/>
    <w:rsid w:val="00CB3B18"/>
    <w:rsid w:val="00CB697F"/>
    <w:rsid w:val="00CD1FA6"/>
    <w:rsid w:val="00CE1CA0"/>
    <w:rsid w:val="00CE4420"/>
    <w:rsid w:val="00CE51CE"/>
    <w:rsid w:val="00CE52E8"/>
    <w:rsid w:val="00CF1E06"/>
    <w:rsid w:val="00CF6A2C"/>
    <w:rsid w:val="00CF6B11"/>
    <w:rsid w:val="00D26603"/>
    <w:rsid w:val="00D34B0B"/>
    <w:rsid w:val="00D361F6"/>
    <w:rsid w:val="00D37FF6"/>
    <w:rsid w:val="00D449F5"/>
    <w:rsid w:val="00D63362"/>
    <w:rsid w:val="00D65525"/>
    <w:rsid w:val="00D65974"/>
    <w:rsid w:val="00D66F91"/>
    <w:rsid w:val="00D74153"/>
    <w:rsid w:val="00D7779B"/>
    <w:rsid w:val="00D809E8"/>
    <w:rsid w:val="00D82BA6"/>
    <w:rsid w:val="00D8559C"/>
    <w:rsid w:val="00D921B1"/>
    <w:rsid w:val="00D962D7"/>
    <w:rsid w:val="00DC0C70"/>
    <w:rsid w:val="00DC5B54"/>
    <w:rsid w:val="00DC67D1"/>
    <w:rsid w:val="00DD691A"/>
    <w:rsid w:val="00DE1570"/>
    <w:rsid w:val="00DE47E9"/>
    <w:rsid w:val="00DE7D57"/>
    <w:rsid w:val="00DF66E6"/>
    <w:rsid w:val="00DF7B1B"/>
    <w:rsid w:val="00E01C87"/>
    <w:rsid w:val="00E0236F"/>
    <w:rsid w:val="00E04EC5"/>
    <w:rsid w:val="00E05DDE"/>
    <w:rsid w:val="00E23666"/>
    <w:rsid w:val="00E44049"/>
    <w:rsid w:val="00E61145"/>
    <w:rsid w:val="00E70AA0"/>
    <w:rsid w:val="00E81085"/>
    <w:rsid w:val="00E81473"/>
    <w:rsid w:val="00E91BF6"/>
    <w:rsid w:val="00E977C3"/>
    <w:rsid w:val="00EA4FEC"/>
    <w:rsid w:val="00EA7EE9"/>
    <w:rsid w:val="00EB467F"/>
    <w:rsid w:val="00EC7C81"/>
    <w:rsid w:val="00ED5AF2"/>
    <w:rsid w:val="00EE238A"/>
    <w:rsid w:val="00EE4098"/>
    <w:rsid w:val="00EF12D0"/>
    <w:rsid w:val="00EF4520"/>
    <w:rsid w:val="00EF47D5"/>
    <w:rsid w:val="00F0652B"/>
    <w:rsid w:val="00F17F0F"/>
    <w:rsid w:val="00F2765C"/>
    <w:rsid w:val="00F30B53"/>
    <w:rsid w:val="00F31E9C"/>
    <w:rsid w:val="00F56487"/>
    <w:rsid w:val="00F56CF1"/>
    <w:rsid w:val="00F601B4"/>
    <w:rsid w:val="00F608FF"/>
    <w:rsid w:val="00F64915"/>
    <w:rsid w:val="00F65B44"/>
    <w:rsid w:val="00F66150"/>
    <w:rsid w:val="00F75166"/>
    <w:rsid w:val="00F86817"/>
    <w:rsid w:val="00F92999"/>
    <w:rsid w:val="00F92C52"/>
    <w:rsid w:val="00F96B4F"/>
    <w:rsid w:val="00FA00D4"/>
    <w:rsid w:val="00FA3B4E"/>
    <w:rsid w:val="00FA5ABD"/>
    <w:rsid w:val="00FB0D57"/>
    <w:rsid w:val="00FB137D"/>
    <w:rsid w:val="00FB3536"/>
    <w:rsid w:val="00FB551E"/>
    <w:rsid w:val="00FC7E61"/>
    <w:rsid w:val="00FF68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List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B19"/>
    <w:rPr>
      <w:rFonts w:ascii="Tahoma" w:hAnsi="Tahoma" w:cs="Tahoma"/>
      <w:sz w:val="16"/>
      <w:szCs w:val="16"/>
    </w:rPr>
  </w:style>
  <w:style w:type="table" w:styleId="TableGrid">
    <w:name w:val="Table Grid"/>
    <w:basedOn w:val="TableNormal"/>
    <w:rsid w:val="008B1B19"/>
    <w:rPr>
      <w:rFonts w:eastAsia="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1">
    <w:name w:val="authors1"/>
    <w:basedOn w:val="Normal"/>
    <w:rsid w:val="008B1B19"/>
    <w:pPr>
      <w:spacing w:before="72" w:line="240" w:lineRule="atLeast"/>
      <w:ind w:left="825"/>
    </w:pPr>
    <w:rPr>
      <w:sz w:val="22"/>
      <w:szCs w:val="22"/>
    </w:rPr>
  </w:style>
  <w:style w:type="character" w:styleId="Hyperlink">
    <w:name w:val="Hyperlink"/>
    <w:rsid w:val="008B1B19"/>
    <w:rPr>
      <w:color w:val="0000FF"/>
      <w:u w:val="single"/>
    </w:rPr>
  </w:style>
  <w:style w:type="character" w:customStyle="1" w:styleId="ti2">
    <w:name w:val="ti2"/>
    <w:rsid w:val="008B1B19"/>
    <w:rPr>
      <w:sz w:val="22"/>
      <w:szCs w:val="22"/>
    </w:rPr>
  </w:style>
  <w:style w:type="table" w:styleId="TableList8">
    <w:name w:val="Table List 8"/>
    <w:basedOn w:val="TableNormal"/>
    <w:rsid w:val="008B1B19"/>
    <w:rPr>
      <w:rFonts w:eastAsia="Times New Roman"/>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ormalWeb">
    <w:name w:val="Normal (Web)"/>
    <w:basedOn w:val="Normal"/>
    <w:uiPriority w:val="99"/>
    <w:semiHidden/>
    <w:unhideWhenUsed/>
    <w:rsid w:val="008B1B19"/>
    <w:pPr>
      <w:spacing w:before="100" w:beforeAutospacing="1" w:after="100" w:afterAutospacing="1"/>
    </w:pPr>
  </w:style>
  <w:style w:type="character" w:customStyle="1" w:styleId="BalloonTextChar">
    <w:name w:val="Balloon Text Char"/>
    <w:link w:val="BalloonText"/>
    <w:uiPriority w:val="99"/>
    <w:semiHidden/>
    <w:rsid w:val="008B1B19"/>
    <w:rPr>
      <w:rFonts w:ascii="Tahoma" w:eastAsia="Times New Roman" w:hAnsi="Tahoma" w:cs="Tahoma"/>
      <w:sz w:val="16"/>
      <w:szCs w:val="16"/>
      <w:lang w:eastAsia="en-US"/>
    </w:rPr>
  </w:style>
  <w:style w:type="paragraph" w:customStyle="1" w:styleId="EndNoteBibliographyTitle">
    <w:name w:val="EndNote Bibliography Title"/>
    <w:basedOn w:val="Normal"/>
    <w:link w:val="EndNoteBibliographyTitleChar"/>
    <w:rsid w:val="008B1B19"/>
    <w:pPr>
      <w:jc w:val="center"/>
    </w:pPr>
    <w:rPr>
      <w:noProof/>
    </w:rPr>
  </w:style>
  <w:style w:type="character" w:customStyle="1" w:styleId="EndNoteBibliographyTitleChar">
    <w:name w:val="EndNote Bibliography Title Char"/>
    <w:link w:val="EndNoteBibliographyTitle"/>
    <w:rsid w:val="008B1B19"/>
    <w:rPr>
      <w:rFonts w:eastAsia="Times New Roman"/>
      <w:noProof/>
      <w:sz w:val="24"/>
      <w:szCs w:val="24"/>
      <w:lang w:eastAsia="en-US"/>
    </w:rPr>
  </w:style>
  <w:style w:type="paragraph" w:customStyle="1" w:styleId="EndNoteBibliography">
    <w:name w:val="EndNote Bibliography"/>
    <w:basedOn w:val="Normal"/>
    <w:link w:val="EndNoteBibliographyChar"/>
    <w:rsid w:val="008B1B19"/>
    <w:pPr>
      <w:jc w:val="both"/>
    </w:pPr>
    <w:rPr>
      <w:noProof/>
    </w:rPr>
  </w:style>
  <w:style w:type="character" w:customStyle="1" w:styleId="EndNoteBibliographyChar">
    <w:name w:val="EndNote Bibliography Char"/>
    <w:link w:val="EndNoteBibliography"/>
    <w:rsid w:val="008B1B19"/>
    <w:rPr>
      <w:rFonts w:eastAsia="Times New Roman"/>
      <w:noProof/>
      <w:sz w:val="24"/>
      <w:szCs w:val="24"/>
      <w:lang w:eastAsia="en-US"/>
    </w:rPr>
  </w:style>
  <w:style w:type="character" w:styleId="CommentReference">
    <w:name w:val="annotation reference"/>
    <w:uiPriority w:val="99"/>
    <w:semiHidden/>
    <w:unhideWhenUsed/>
    <w:rsid w:val="008B1B19"/>
    <w:rPr>
      <w:sz w:val="18"/>
      <w:szCs w:val="18"/>
    </w:rPr>
  </w:style>
  <w:style w:type="paragraph" w:styleId="CommentText">
    <w:name w:val="annotation text"/>
    <w:basedOn w:val="Normal"/>
    <w:link w:val="CommentTextChar"/>
    <w:uiPriority w:val="99"/>
    <w:semiHidden/>
    <w:unhideWhenUsed/>
    <w:rsid w:val="008B1B19"/>
  </w:style>
  <w:style w:type="character" w:customStyle="1" w:styleId="CommentTextChar">
    <w:name w:val="Comment Text Char"/>
    <w:link w:val="CommentText"/>
    <w:uiPriority w:val="99"/>
    <w:semiHidden/>
    <w:rsid w:val="008B1B19"/>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8B1B19"/>
    <w:rPr>
      <w:b/>
      <w:bCs/>
      <w:sz w:val="20"/>
      <w:szCs w:val="20"/>
    </w:rPr>
  </w:style>
  <w:style w:type="character" w:customStyle="1" w:styleId="CommentSubjectChar">
    <w:name w:val="Comment Subject Char"/>
    <w:link w:val="CommentSubject"/>
    <w:uiPriority w:val="99"/>
    <w:semiHidden/>
    <w:rsid w:val="008B1B19"/>
    <w:rPr>
      <w:rFonts w:eastAsia="Times New Roman"/>
      <w:b/>
      <w:bCs/>
      <w:lang w:eastAsia="en-US"/>
    </w:rPr>
  </w:style>
  <w:style w:type="paragraph" w:styleId="Revision">
    <w:name w:val="Revision"/>
    <w:hidden/>
    <w:uiPriority w:val="71"/>
    <w:rsid w:val="008B1B19"/>
    <w:rPr>
      <w:rFonts w:eastAsia="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List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19"/>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B19"/>
    <w:rPr>
      <w:rFonts w:ascii="Tahoma" w:hAnsi="Tahoma" w:cs="Tahoma"/>
      <w:sz w:val="16"/>
      <w:szCs w:val="16"/>
    </w:rPr>
  </w:style>
  <w:style w:type="table" w:styleId="TableGrid">
    <w:name w:val="Table Grid"/>
    <w:basedOn w:val="TableNormal"/>
    <w:rsid w:val="008B1B19"/>
    <w:rPr>
      <w:rFonts w:eastAsia="Times New Roman"/>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1">
    <w:name w:val="authors1"/>
    <w:basedOn w:val="Normal"/>
    <w:rsid w:val="008B1B19"/>
    <w:pPr>
      <w:spacing w:before="72" w:line="240" w:lineRule="atLeast"/>
      <w:ind w:left="825"/>
    </w:pPr>
    <w:rPr>
      <w:sz w:val="22"/>
      <w:szCs w:val="22"/>
    </w:rPr>
  </w:style>
  <w:style w:type="character" w:styleId="Hyperlink">
    <w:name w:val="Hyperlink"/>
    <w:rsid w:val="008B1B19"/>
    <w:rPr>
      <w:color w:val="0000FF"/>
      <w:u w:val="single"/>
    </w:rPr>
  </w:style>
  <w:style w:type="character" w:customStyle="1" w:styleId="ti2">
    <w:name w:val="ti2"/>
    <w:rsid w:val="008B1B19"/>
    <w:rPr>
      <w:sz w:val="22"/>
      <w:szCs w:val="22"/>
    </w:rPr>
  </w:style>
  <w:style w:type="table" w:styleId="TableList8">
    <w:name w:val="Table List 8"/>
    <w:basedOn w:val="TableNormal"/>
    <w:rsid w:val="008B1B19"/>
    <w:rPr>
      <w:rFonts w:eastAsia="Times New Roman"/>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ormalWeb">
    <w:name w:val="Normal (Web)"/>
    <w:basedOn w:val="Normal"/>
    <w:uiPriority w:val="99"/>
    <w:semiHidden/>
    <w:unhideWhenUsed/>
    <w:rsid w:val="008B1B19"/>
    <w:pPr>
      <w:spacing w:before="100" w:beforeAutospacing="1" w:after="100" w:afterAutospacing="1"/>
    </w:pPr>
  </w:style>
  <w:style w:type="character" w:customStyle="1" w:styleId="BalloonTextChar">
    <w:name w:val="Balloon Text Char"/>
    <w:link w:val="BalloonText"/>
    <w:uiPriority w:val="99"/>
    <w:semiHidden/>
    <w:rsid w:val="008B1B19"/>
    <w:rPr>
      <w:rFonts w:ascii="Tahoma" w:eastAsia="Times New Roman" w:hAnsi="Tahoma" w:cs="Tahoma"/>
      <w:sz w:val="16"/>
      <w:szCs w:val="16"/>
      <w:lang w:eastAsia="en-US"/>
    </w:rPr>
  </w:style>
  <w:style w:type="paragraph" w:customStyle="1" w:styleId="EndNoteBibliographyTitle">
    <w:name w:val="EndNote Bibliography Title"/>
    <w:basedOn w:val="Normal"/>
    <w:link w:val="EndNoteBibliographyTitleChar"/>
    <w:rsid w:val="008B1B19"/>
    <w:pPr>
      <w:jc w:val="center"/>
    </w:pPr>
    <w:rPr>
      <w:noProof/>
    </w:rPr>
  </w:style>
  <w:style w:type="character" w:customStyle="1" w:styleId="EndNoteBibliographyTitleChar">
    <w:name w:val="EndNote Bibliography Title Char"/>
    <w:link w:val="EndNoteBibliographyTitle"/>
    <w:rsid w:val="008B1B19"/>
    <w:rPr>
      <w:rFonts w:eastAsia="Times New Roman"/>
      <w:noProof/>
      <w:sz w:val="24"/>
      <w:szCs w:val="24"/>
      <w:lang w:eastAsia="en-US"/>
    </w:rPr>
  </w:style>
  <w:style w:type="paragraph" w:customStyle="1" w:styleId="EndNoteBibliography">
    <w:name w:val="EndNote Bibliography"/>
    <w:basedOn w:val="Normal"/>
    <w:link w:val="EndNoteBibliographyChar"/>
    <w:rsid w:val="008B1B19"/>
    <w:pPr>
      <w:jc w:val="both"/>
    </w:pPr>
    <w:rPr>
      <w:noProof/>
    </w:rPr>
  </w:style>
  <w:style w:type="character" w:customStyle="1" w:styleId="EndNoteBibliographyChar">
    <w:name w:val="EndNote Bibliography Char"/>
    <w:link w:val="EndNoteBibliography"/>
    <w:rsid w:val="008B1B19"/>
    <w:rPr>
      <w:rFonts w:eastAsia="Times New Roman"/>
      <w:noProof/>
      <w:sz w:val="24"/>
      <w:szCs w:val="24"/>
      <w:lang w:eastAsia="en-US"/>
    </w:rPr>
  </w:style>
  <w:style w:type="character" w:styleId="CommentReference">
    <w:name w:val="annotation reference"/>
    <w:uiPriority w:val="99"/>
    <w:semiHidden/>
    <w:unhideWhenUsed/>
    <w:rsid w:val="008B1B19"/>
    <w:rPr>
      <w:sz w:val="18"/>
      <w:szCs w:val="18"/>
    </w:rPr>
  </w:style>
  <w:style w:type="paragraph" w:styleId="CommentText">
    <w:name w:val="annotation text"/>
    <w:basedOn w:val="Normal"/>
    <w:link w:val="CommentTextChar"/>
    <w:uiPriority w:val="99"/>
    <w:semiHidden/>
    <w:unhideWhenUsed/>
    <w:rsid w:val="008B1B19"/>
  </w:style>
  <w:style w:type="character" w:customStyle="1" w:styleId="CommentTextChar">
    <w:name w:val="Comment Text Char"/>
    <w:link w:val="CommentText"/>
    <w:uiPriority w:val="99"/>
    <w:semiHidden/>
    <w:rsid w:val="008B1B19"/>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8B1B19"/>
    <w:rPr>
      <w:b/>
      <w:bCs/>
      <w:sz w:val="20"/>
      <w:szCs w:val="20"/>
    </w:rPr>
  </w:style>
  <w:style w:type="character" w:customStyle="1" w:styleId="CommentSubjectChar">
    <w:name w:val="Comment Subject Char"/>
    <w:link w:val="CommentSubject"/>
    <w:uiPriority w:val="99"/>
    <w:semiHidden/>
    <w:rsid w:val="008B1B19"/>
    <w:rPr>
      <w:rFonts w:eastAsia="Times New Roman"/>
      <w:b/>
      <w:bCs/>
      <w:lang w:eastAsia="en-US"/>
    </w:rPr>
  </w:style>
  <w:style w:type="paragraph" w:styleId="Revision">
    <w:name w:val="Revision"/>
    <w:hidden/>
    <w:uiPriority w:val="71"/>
    <w:rsid w:val="008B1B19"/>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145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9061</Words>
  <Characters>51650</Characters>
  <Application>Microsoft Macintosh Word</Application>
  <DocSecurity>0</DocSecurity>
  <Lines>430</Lines>
  <Paragraphs>121</Paragraphs>
  <ScaleCrop>false</ScaleCrop>
  <Company>NCI</Company>
  <LinksUpToDate>false</LinksUpToDate>
  <CharactersWithSpaces>60590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Winkler</dc:creator>
  <cp:keywords/>
  <dc:description/>
  <cp:lastModifiedBy>Cheryl Winkler</cp:lastModifiedBy>
  <cp:revision>2</cp:revision>
  <dcterms:created xsi:type="dcterms:W3CDTF">2015-09-29T19:44:00Z</dcterms:created>
  <dcterms:modified xsi:type="dcterms:W3CDTF">2015-09-29T19:44:00Z</dcterms:modified>
</cp:coreProperties>
</file>